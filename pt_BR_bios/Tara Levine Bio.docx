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A65B3" w14:textId="77777777" w:rsidR="003C3E84" w:rsidRPr="00FE7664" w:rsidRDefault="003C3E84" w:rsidP="002D1A7F">
      <w:pPr>
        <w:pStyle w:val="ResumeText"/>
        <w:tabs>
          <w:tab w:val="right" w:pos="9270"/>
        </w:tabs>
        <w:spacing w:after="0"/>
        <w:jc w:val="both"/>
        <w:rPr>
          <w:sz w:val="24"/>
          <w:szCs w:val="24"/>
        </w:rPr>
        <w:pPrChange w:id="0" w:author="inara" w:date="2016-04-15T20:30:00Z">
          <w:pPr>
            <w:pStyle w:val="ResumeText"/>
            <w:tabs>
              <w:tab w:val="right" w:pos="9270"/>
            </w:tabs>
            <w:spacing w:after="0"/>
          </w:pPr>
        </w:pPrChange>
      </w:pPr>
    </w:p>
    <w:p w14:paraId="716C6A87" w14:textId="66228F88" w:rsidR="00CA32AD" w:rsidRPr="00FE7664" w:rsidRDefault="00FE7664" w:rsidP="002D1A7F">
      <w:pPr>
        <w:shd w:val="clear" w:color="auto" w:fill="FFFFFF"/>
        <w:ind w:firstLine="720"/>
        <w:jc w:val="both"/>
        <w:rPr>
          <w:color w:val="000000"/>
          <w:sz w:val="24"/>
          <w:szCs w:val="24"/>
        </w:rPr>
        <w:pPrChange w:id="1" w:author="inara" w:date="2016-04-15T20:30:00Z">
          <w:pPr>
            <w:shd w:val="clear" w:color="auto" w:fill="FFFFFF"/>
          </w:pPr>
        </w:pPrChange>
      </w:pPr>
      <w:r>
        <w:rPr>
          <w:color w:val="000000"/>
          <w:sz w:val="24"/>
        </w:rPr>
        <w:t xml:space="preserve">Tara Levine é vice-presidente da região EMEA da Ocean Spray, supervisionando os negócios de bebidas e alimentos na Europa, Oriente Médio e África. Tara dirige todos os aspectos comerciais deste portfólio multimarcas, incluindo desenvolvimento de empresas, marketing, inovação, finanças e operações. Ela também lidera as iniciativas para introduzir cranberries e a marca Ocean Spray em mercados novos e emergentes. </w:t>
      </w:r>
    </w:p>
    <w:p w14:paraId="673FA976" w14:textId="782432D7" w:rsidR="00CA32AD" w:rsidRPr="00FE7664" w:rsidDel="002D1A7F" w:rsidRDefault="00CA32AD" w:rsidP="002D1A7F">
      <w:pPr>
        <w:shd w:val="clear" w:color="auto" w:fill="FFFFFF"/>
        <w:jc w:val="both"/>
        <w:rPr>
          <w:del w:id="2" w:author="inara" w:date="2016-04-15T20:30:00Z"/>
          <w:color w:val="000000"/>
          <w:sz w:val="24"/>
          <w:szCs w:val="24"/>
        </w:rPr>
        <w:pPrChange w:id="3" w:author="inara" w:date="2016-04-15T20:30:00Z">
          <w:pPr>
            <w:shd w:val="clear" w:color="auto" w:fill="FFFFFF"/>
          </w:pPr>
        </w:pPrChange>
      </w:pPr>
    </w:p>
    <w:p w14:paraId="15868B13" w14:textId="77777777" w:rsidR="007C2F4D" w:rsidRDefault="00CA2DF8" w:rsidP="002D1A7F">
      <w:pPr>
        <w:shd w:val="clear" w:color="auto" w:fill="FFFFFF"/>
        <w:ind w:firstLine="720"/>
        <w:jc w:val="both"/>
        <w:rPr>
          <w:ins w:id="4" w:author="inara" w:date="2016-04-15T20:30:00Z"/>
          <w:color w:val="000000"/>
          <w:sz w:val="24"/>
        </w:rPr>
        <w:pPrChange w:id="5" w:author="inara" w:date="2016-04-15T20:30:00Z">
          <w:pPr>
            <w:shd w:val="clear" w:color="auto" w:fill="FFFFFF"/>
          </w:pPr>
        </w:pPrChange>
      </w:pPr>
      <w:bookmarkStart w:id="6" w:name="_GoBack"/>
      <w:bookmarkEnd w:id="6"/>
      <w:r>
        <w:rPr>
          <w:color w:val="000000"/>
          <w:sz w:val="24"/>
        </w:rPr>
        <w:t xml:space="preserve">Antes da atual função internacional, Tara trabalhou como diretora de marketing nos negócios norte-americanos da Ocean Spray, supervisionando um crescimento de dois dígitos gerado pela inovação e expansão dos negócios de base da empresa. Anteriormente, trabalhou na Procter &amp; Gamble, onde gerenciou os negócios globais de produtos pré-barba masculinos da Gillette e os negócios da Right Guard na América do Norte, além de ser responsável pelo lançamento da linha de </w:t>
      </w:r>
      <w:proofErr w:type="gramStart"/>
      <w:r>
        <w:rPr>
          <w:color w:val="000000"/>
          <w:sz w:val="24"/>
        </w:rPr>
        <w:t>escovas de dentes</w:t>
      </w:r>
      <w:proofErr w:type="gramEnd"/>
      <w:r>
        <w:rPr>
          <w:color w:val="000000"/>
          <w:sz w:val="24"/>
        </w:rPr>
        <w:t xml:space="preserve"> Oral-B/Disney.  </w:t>
      </w:r>
    </w:p>
    <w:p w14:paraId="10550DC7" w14:textId="6592168A" w:rsidR="00CA32AD" w:rsidRPr="00FE7664" w:rsidRDefault="00CA2DF8" w:rsidP="002D1A7F">
      <w:pPr>
        <w:shd w:val="clear" w:color="auto" w:fill="FFFFFF"/>
        <w:ind w:firstLine="720"/>
        <w:jc w:val="both"/>
        <w:rPr>
          <w:color w:val="000000"/>
          <w:sz w:val="24"/>
          <w:szCs w:val="24"/>
        </w:rPr>
        <w:pPrChange w:id="7" w:author="inara" w:date="2016-04-15T20:30:00Z">
          <w:pPr>
            <w:shd w:val="clear" w:color="auto" w:fill="FFFFFF"/>
          </w:pPr>
        </w:pPrChange>
      </w:pPr>
      <w:r>
        <w:rPr>
          <w:color w:val="000000"/>
          <w:sz w:val="24"/>
        </w:rPr>
        <w:t>Ela também já atuou como diretora de pesquisa e serviços de consultoria na Catalyst, uma organização de pesquisa e consultoria sem fins lucrativos que promove o avanço nas mulheres nos negócios. Nesse cargo, ela formou parceria com corporações e empresas da Fortune 500 a fim de desenvolver estratégias para utilizar os talentos de mulheres nas organizações e escreveu o livro “Creating Women’s Networks: A How-To Guide for Women and Companies”.</w:t>
      </w:r>
    </w:p>
    <w:p w14:paraId="29FE5313" w14:textId="77777777" w:rsidR="00CA32AD" w:rsidRPr="00FE7664" w:rsidRDefault="00CA32AD" w:rsidP="002D1A7F">
      <w:pPr>
        <w:shd w:val="clear" w:color="auto" w:fill="FFFFFF"/>
        <w:jc w:val="both"/>
        <w:rPr>
          <w:color w:val="000000"/>
          <w:sz w:val="24"/>
          <w:szCs w:val="24"/>
        </w:rPr>
        <w:pPrChange w:id="8" w:author="inara" w:date="2016-04-15T20:30:00Z">
          <w:pPr>
            <w:shd w:val="clear" w:color="auto" w:fill="FFFFFF"/>
          </w:pPr>
        </w:pPrChange>
      </w:pPr>
    </w:p>
    <w:p w14:paraId="1CC5DA32" w14:textId="3077A6A4" w:rsidR="00CA32AD" w:rsidRPr="00FE7664" w:rsidRDefault="007C2F4D" w:rsidP="002D1A7F">
      <w:pPr>
        <w:shd w:val="clear" w:color="auto" w:fill="FFFFFF"/>
        <w:tabs>
          <w:tab w:val="right" w:pos="9270"/>
        </w:tabs>
        <w:jc w:val="both"/>
        <w:rPr>
          <w:rFonts w:ascii="Arial" w:hAnsi="Arial" w:cs="Arial"/>
          <w:color w:val="000000"/>
          <w:sz w:val="24"/>
          <w:szCs w:val="24"/>
        </w:rPr>
        <w:pPrChange w:id="9" w:author="inara" w:date="2016-04-15T20:30:00Z">
          <w:pPr>
            <w:shd w:val="clear" w:color="auto" w:fill="FFFFFF"/>
            <w:tabs>
              <w:tab w:val="right" w:pos="9270"/>
            </w:tabs>
          </w:pPr>
        </w:pPrChange>
      </w:pPr>
      <w:ins w:id="10" w:author="inara" w:date="2016-04-15T20:30:00Z">
        <w:r>
          <w:rPr>
            <w:color w:val="000000"/>
            <w:sz w:val="24"/>
          </w:rPr>
          <w:tab/>
        </w:r>
      </w:ins>
      <w:r w:rsidR="00FE7664">
        <w:rPr>
          <w:color w:val="000000"/>
          <w:sz w:val="24"/>
        </w:rPr>
        <w:t xml:space="preserve">Tara tem um MBA pela Harvard Business School e bacharelado pela Brown University. </w:t>
      </w:r>
    </w:p>
    <w:p w14:paraId="6D505EEB" w14:textId="77777777" w:rsidR="000B1A07" w:rsidRPr="00FE7664" w:rsidRDefault="000B1A07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</w:p>
    <w:p w14:paraId="3F564466" w14:textId="77777777" w:rsidR="000B1A07" w:rsidRPr="00FE7664" w:rsidRDefault="000B1A07">
      <w:pPr>
        <w:pStyle w:val="ResumeText"/>
        <w:tabs>
          <w:tab w:val="right" w:pos="9270"/>
        </w:tabs>
        <w:spacing w:after="0"/>
        <w:rPr>
          <w:sz w:val="24"/>
          <w:szCs w:val="24"/>
        </w:rPr>
      </w:pPr>
    </w:p>
    <w:sectPr w:rsidR="000B1A07" w:rsidRPr="00FE7664" w:rsidSect="00E43434">
      <w:pgSz w:w="12240" w:h="15840" w:code="1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4D354A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068C5788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">
    <w:nsid w:val="071A1DB1"/>
    <w:multiLevelType w:val="hybridMultilevel"/>
    <w:tmpl w:val="8B466828"/>
    <w:lvl w:ilvl="0" w:tplc="44EA330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06BED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6E6CC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1D86EE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A8ED8C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CF4C44E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FA4326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6947A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A8C4AC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7920B3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06E103F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6">
    <w:nsid w:val="1EF96288"/>
    <w:multiLevelType w:val="singleLevel"/>
    <w:tmpl w:val="47D41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">
    <w:nsid w:val="21667F88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8">
    <w:nsid w:val="24366376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9">
    <w:nsid w:val="2F6979BB"/>
    <w:multiLevelType w:val="hybridMultilevel"/>
    <w:tmpl w:val="BD82981E"/>
    <w:lvl w:ilvl="0" w:tplc="8D58C9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7CCF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4B420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448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2EEA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1E4F3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465B7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D4C70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E23F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7B5F1F"/>
    <w:multiLevelType w:val="hybridMultilevel"/>
    <w:tmpl w:val="CF30F88C"/>
    <w:lvl w:ilvl="0" w:tplc="D548D0A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D4605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2CE325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A240F2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BE645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112566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EAE6EA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5E2701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7E8AF71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33D06625"/>
    <w:multiLevelType w:val="hybridMultilevel"/>
    <w:tmpl w:val="E82ED5F2"/>
    <w:lvl w:ilvl="0" w:tplc="A84E21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CA880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7840A3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A4CA63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F86D1B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9E00D3C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BD6CA4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DDA794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C3075A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63B2802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3">
    <w:nsid w:val="3CC76CC4"/>
    <w:multiLevelType w:val="hybridMultilevel"/>
    <w:tmpl w:val="EE724C8E"/>
    <w:lvl w:ilvl="0" w:tplc="82AA24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B5883D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50CE7A1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250E7D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BB2D5E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68527B0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5685F1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284892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35CC57E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403747E2"/>
    <w:multiLevelType w:val="singleLevel"/>
    <w:tmpl w:val="47D41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5">
    <w:nsid w:val="42EE7944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16">
    <w:nsid w:val="5702276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7">
    <w:nsid w:val="5CDF134B"/>
    <w:multiLevelType w:val="hybridMultilevel"/>
    <w:tmpl w:val="8D14A7B0"/>
    <w:lvl w:ilvl="0" w:tplc="8AB4B40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3F3C545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D64E153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5B443E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5C4A03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5E74DE1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6FEDE9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D8476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1A2400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61AC46D3"/>
    <w:multiLevelType w:val="singleLevel"/>
    <w:tmpl w:val="2D941716"/>
    <w:lvl w:ilvl="0">
      <w:start w:val="1"/>
      <w:numFmt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16"/>
      </w:rPr>
    </w:lvl>
  </w:abstractNum>
  <w:abstractNum w:abstractNumId="19">
    <w:nsid w:val="622E4D8F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0">
    <w:nsid w:val="640E29A9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1">
    <w:nsid w:val="6C455242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2">
    <w:nsid w:val="6D6E72DE"/>
    <w:multiLevelType w:val="singleLevel"/>
    <w:tmpl w:val="D194C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>
    <w:nsid w:val="76F44B3A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abstractNum w:abstractNumId="24">
    <w:nsid w:val="7C6219D0"/>
    <w:multiLevelType w:val="singleLevel"/>
    <w:tmpl w:val="88DCEA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5">
    <w:nsid w:val="7D0D333B"/>
    <w:multiLevelType w:val="singleLevel"/>
    <w:tmpl w:val="E9ACF6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6">
    <w:nsid w:val="7DF506E7"/>
    <w:multiLevelType w:val="singleLevel"/>
    <w:tmpl w:val="D194CC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7">
    <w:nsid w:val="7F984D8F"/>
    <w:multiLevelType w:val="singleLevel"/>
    <w:tmpl w:val="FBF6D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59"/>
        <w:lvlJc w:val="left"/>
        <w:pPr>
          <w:ind w:left="259" w:hanging="259"/>
        </w:pPr>
        <w:rPr>
          <w:rFonts w:ascii="Symbol" w:hAnsi="Symbol" w:hint="default"/>
        </w:rPr>
      </w:lvl>
    </w:lvlOverride>
  </w:num>
  <w:num w:numId="2">
    <w:abstractNumId w:val="7"/>
  </w:num>
  <w:num w:numId="3">
    <w:abstractNumId w:val="21"/>
  </w:num>
  <w:num w:numId="4">
    <w:abstractNumId w:val="20"/>
  </w:num>
  <w:num w:numId="5">
    <w:abstractNumId w:val="27"/>
  </w:num>
  <w:num w:numId="6">
    <w:abstractNumId w:val="15"/>
  </w:num>
  <w:num w:numId="7">
    <w:abstractNumId w:val="23"/>
  </w:num>
  <w:num w:numId="8">
    <w:abstractNumId w:val="22"/>
  </w:num>
  <w:num w:numId="9">
    <w:abstractNumId w:val="26"/>
  </w:num>
  <w:num w:numId="10">
    <w:abstractNumId w:val="18"/>
  </w:num>
  <w:num w:numId="11">
    <w:abstractNumId w:val="25"/>
  </w:num>
  <w:num w:numId="12">
    <w:abstractNumId w:val="6"/>
  </w:num>
  <w:num w:numId="13">
    <w:abstractNumId w:val="14"/>
  </w:num>
  <w:num w:numId="14">
    <w:abstractNumId w:val="11"/>
  </w:num>
  <w:num w:numId="15">
    <w:abstractNumId w:val="9"/>
  </w:num>
  <w:num w:numId="16">
    <w:abstractNumId w:val="3"/>
  </w:num>
  <w:num w:numId="17">
    <w:abstractNumId w:val="13"/>
  </w:num>
  <w:num w:numId="18">
    <w:abstractNumId w:val="10"/>
  </w:num>
  <w:num w:numId="19">
    <w:abstractNumId w:val="1"/>
  </w:num>
  <w:num w:numId="20">
    <w:abstractNumId w:val="12"/>
  </w:num>
  <w:num w:numId="21">
    <w:abstractNumId w:val="5"/>
  </w:num>
  <w:num w:numId="22">
    <w:abstractNumId w:val="19"/>
  </w:num>
  <w:num w:numId="23">
    <w:abstractNumId w:val="8"/>
  </w:num>
  <w:num w:numId="24">
    <w:abstractNumId w:val="24"/>
  </w:num>
  <w:num w:numId="25">
    <w:abstractNumId w:val="4"/>
  </w:num>
  <w:num w:numId="26">
    <w:abstractNumId w:val="2"/>
  </w:num>
  <w:num w:numId="27">
    <w:abstractNumId w:val="16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CA"/>
    <w:rsid w:val="00065BFE"/>
    <w:rsid w:val="000B1A07"/>
    <w:rsid w:val="000B50D6"/>
    <w:rsid w:val="000F767D"/>
    <w:rsid w:val="00142D59"/>
    <w:rsid w:val="001716B0"/>
    <w:rsid w:val="001B5741"/>
    <w:rsid w:val="001E44B6"/>
    <w:rsid w:val="00294014"/>
    <w:rsid w:val="002A6BCA"/>
    <w:rsid w:val="002D1A7F"/>
    <w:rsid w:val="002F49BA"/>
    <w:rsid w:val="002F7DD0"/>
    <w:rsid w:val="003768DA"/>
    <w:rsid w:val="00385599"/>
    <w:rsid w:val="003C3E84"/>
    <w:rsid w:val="00483386"/>
    <w:rsid w:val="006831B5"/>
    <w:rsid w:val="006B5A26"/>
    <w:rsid w:val="00737C56"/>
    <w:rsid w:val="007C2F4D"/>
    <w:rsid w:val="00816D70"/>
    <w:rsid w:val="008A3015"/>
    <w:rsid w:val="009210CB"/>
    <w:rsid w:val="00AC1C0F"/>
    <w:rsid w:val="00B34C46"/>
    <w:rsid w:val="00B964F2"/>
    <w:rsid w:val="00BF7567"/>
    <w:rsid w:val="00C31970"/>
    <w:rsid w:val="00C977FE"/>
    <w:rsid w:val="00CA2DF8"/>
    <w:rsid w:val="00CA32AD"/>
    <w:rsid w:val="00CB151D"/>
    <w:rsid w:val="00D11E6A"/>
    <w:rsid w:val="00D432B0"/>
    <w:rsid w:val="00D8445B"/>
    <w:rsid w:val="00D900C7"/>
    <w:rsid w:val="00E16219"/>
    <w:rsid w:val="00E21554"/>
    <w:rsid w:val="00E40763"/>
    <w:rsid w:val="00E43434"/>
    <w:rsid w:val="00FE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FE70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pt-B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434"/>
  </w:style>
  <w:style w:type="paragraph" w:styleId="Ttulo1">
    <w:name w:val="heading 1"/>
    <w:basedOn w:val="Normal"/>
    <w:next w:val="Normal"/>
    <w:qFormat/>
    <w:rsid w:val="00E43434"/>
    <w:pPr>
      <w:keepNext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rsid w:val="00E43434"/>
    <w:pPr>
      <w:keepNext/>
      <w:widowControl w:val="0"/>
      <w:tabs>
        <w:tab w:val="right" w:pos="9270"/>
      </w:tabs>
      <w:ind w:right="72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E43434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E43434"/>
    <w:pPr>
      <w:keepNext/>
      <w:tabs>
        <w:tab w:val="right" w:pos="9270"/>
      </w:tabs>
      <w:ind w:right="72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E43434"/>
    <w:pPr>
      <w:keepNext/>
      <w:outlineLvl w:val="4"/>
    </w:pPr>
    <w:rPr>
      <w:b/>
      <w:i/>
    </w:rPr>
  </w:style>
  <w:style w:type="paragraph" w:styleId="Ttulo6">
    <w:name w:val="heading 6"/>
    <w:basedOn w:val="Normal"/>
    <w:next w:val="Normal"/>
    <w:qFormat/>
    <w:rsid w:val="00E43434"/>
    <w:pPr>
      <w:keepNext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E43434"/>
    <w:pPr>
      <w:keepNext/>
      <w:tabs>
        <w:tab w:val="right" w:pos="9270"/>
      </w:tabs>
      <w:outlineLvl w:val="6"/>
    </w:pPr>
    <w:rPr>
      <w:b/>
      <w:sz w:val="18"/>
    </w:rPr>
  </w:style>
  <w:style w:type="paragraph" w:styleId="Ttulo8">
    <w:name w:val="heading 8"/>
    <w:basedOn w:val="Normal"/>
    <w:next w:val="Normal"/>
    <w:qFormat/>
    <w:rsid w:val="00E43434"/>
    <w:pPr>
      <w:keepNext/>
      <w:tabs>
        <w:tab w:val="right" w:pos="9270"/>
      </w:tabs>
      <w:ind w:right="72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link w:val="Ttulo9Char"/>
    <w:qFormat/>
    <w:rsid w:val="00E43434"/>
    <w:pPr>
      <w:keepNext/>
      <w:widowControl w:val="0"/>
      <w:tabs>
        <w:tab w:val="right" w:pos="9270"/>
      </w:tabs>
      <w:ind w:right="162"/>
      <w:outlineLvl w:val="8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teHidden">
    <w:name w:val="NoteHidden"/>
    <w:basedOn w:val="Normal"/>
    <w:rsid w:val="00E43434"/>
    <w:rPr>
      <w:rFonts w:ascii="Arial" w:hAnsi="Arial"/>
      <w:b/>
      <w:vanish/>
      <w:color w:val="FF0000"/>
      <w:sz w:val="16"/>
    </w:rPr>
  </w:style>
  <w:style w:type="paragraph" w:customStyle="1" w:styleId="NormalSubList">
    <w:name w:val="NormalSubList"/>
    <w:basedOn w:val="Normal"/>
    <w:rsid w:val="00E43434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rsid w:val="00E43434"/>
    <w:pPr>
      <w:spacing w:after="60"/>
    </w:pPr>
  </w:style>
  <w:style w:type="paragraph" w:customStyle="1" w:styleId="ResumeBullet">
    <w:name w:val="ResumeBullet"/>
    <w:basedOn w:val="ResumeText"/>
    <w:rsid w:val="00E43434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Fontepargpadro"/>
    <w:rsid w:val="00E43434"/>
    <w:rPr>
      <w:b/>
      <w:caps/>
    </w:rPr>
  </w:style>
  <w:style w:type="character" w:customStyle="1" w:styleId="JobTitle">
    <w:name w:val="JobTitle"/>
    <w:basedOn w:val="Fontepargpadro"/>
    <w:rsid w:val="00E43434"/>
    <w:rPr>
      <w:b/>
    </w:rPr>
  </w:style>
  <w:style w:type="paragraph" w:customStyle="1" w:styleId="Spacer">
    <w:name w:val="Spacer"/>
    <w:basedOn w:val="Normal"/>
    <w:rsid w:val="00E43434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rsid w:val="00E43434"/>
    <w:pPr>
      <w:spacing w:after="0"/>
      <w:jc w:val="both"/>
    </w:pPr>
  </w:style>
  <w:style w:type="character" w:customStyle="1" w:styleId="hidden">
    <w:name w:val="hidden"/>
    <w:basedOn w:val="Fontepargpadro"/>
    <w:rsid w:val="00E43434"/>
    <w:rPr>
      <w:vanish/>
      <w:color w:val="FF0000"/>
    </w:rPr>
  </w:style>
  <w:style w:type="paragraph" w:styleId="Ttulo">
    <w:name w:val="Title"/>
    <w:basedOn w:val="Normal"/>
    <w:qFormat/>
    <w:rsid w:val="00E43434"/>
    <w:pPr>
      <w:tabs>
        <w:tab w:val="right" w:pos="10800"/>
      </w:tabs>
      <w:jc w:val="center"/>
    </w:pPr>
    <w:rPr>
      <w:b/>
      <w:sz w:val="24"/>
    </w:rPr>
  </w:style>
  <w:style w:type="paragraph" w:styleId="Recuodecorpodetexto">
    <w:name w:val="Body Text Indent"/>
    <w:basedOn w:val="Normal"/>
    <w:rsid w:val="00E43434"/>
    <w:pPr>
      <w:ind w:left="-18"/>
    </w:pPr>
    <w:rPr>
      <w:sz w:val="18"/>
    </w:rPr>
  </w:style>
  <w:style w:type="paragraph" w:styleId="Textodebalo">
    <w:name w:val="Balloon Text"/>
    <w:basedOn w:val="Normal"/>
    <w:semiHidden/>
    <w:rsid w:val="00D11E6A"/>
    <w:rPr>
      <w:rFonts w:ascii="Tahoma" w:hAnsi="Tahoma" w:cs="Tahoma"/>
      <w:sz w:val="16"/>
      <w:szCs w:val="16"/>
    </w:rPr>
  </w:style>
  <w:style w:type="character" w:customStyle="1" w:styleId="Ttulo9Char">
    <w:name w:val="Título 9 Char"/>
    <w:basedOn w:val="Fontepargpadro"/>
    <w:link w:val="Ttulo9"/>
    <w:rsid w:val="00CB151D"/>
    <w:rPr>
      <w:b/>
      <w:sz w:val="18"/>
      <w:lang w:val="pt-BR" w:eastAsia="pt-BR" w:bidi="pt-BR"/>
    </w:rPr>
  </w:style>
  <w:style w:type="paragraph" w:styleId="NormalWeb">
    <w:name w:val="Normal (Web)"/>
    <w:basedOn w:val="Normal"/>
    <w:rsid w:val="003C3E84"/>
    <w:pPr>
      <w:spacing w:before="100" w:beforeAutospacing="1" w:after="100" w:afterAutospacing="1"/>
    </w:pPr>
    <w:rPr>
      <w:rFonts w:ascii="Verdana" w:eastAsia="PMingLiU" w:hAnsi="Verdana"/>
      <w:color w:val="666666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pt-BR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43434"/>
  </w:style>
  <w:style w:type="paragraph" w:styleId="Ttulo1">
    <w:name w:val="heading 1"/>
    <w:basedOn w:val="Normal"/>
    <w:next w:val="Normal"/>
    <w:qFormat/>
    <w:rsid w:val="00E43434"/>
    <w:pPr>
      <w:keepNext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rsid w:val="00E43434"/>
    <w:pPr>
      <w:keepNext/>
      <w:widowControl w:val="0"/>
      <w:tabs>
        <w:tab w:val="right" w:pos="9270"/>
      </w:tabs>
      <w:ind w:right="72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E43434"/>
    <w:pPr>
      <w:keepNext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rsid w:val="00E43434"/>
    <w:pPr>
      <w:keepNext/>
      <w:tabs>
        <w:tab w:val="right" w:pos="9270"/>
      </w:tabs>
      <w:ind w:right="72"/>
      <w:jc w:val="center"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E43434"/>
    <w:pPr>
      <w:keepNext/>
      <w:outlineLvl w:val="4"/>
    </w:pPr>
    <w:rPr>
      <w:b/>
      <w:i/>
    </w:rPr>
  </w:style>
  <w:style w:type="paragraph" w:styleId="Ttulo6">
    <w:name w:val="heading 6"/>
    <w:basedOn w:val="Normal"/>
    <w:next w:val="Normal"/>
    <w:qFormat/>
    <w:rsid w:val="00E43434"/>
    <w:pPr>
      <w:keepNext/>
      <w:outlineLvl w:val="5"/>
    </w:pPr>
    <w:rPr>
      <w:b/>
    </w:rPr>
  </w:style>
  <w:style w:type="paragraph" w:styleId="Ttulo7">
    <w:name w:val="heading 7"/>
    <w:basedOn w:val="Normal"/>
    <w:next w:val="Normal"/>
    <w:qFormat/>
    <w:rsid w:val="00E43434"/>
    <w:pPr>
      <w:keepNext/>
      <w:tabs>
        <w:tab w:val="right" w:pos="9270"/>
      </w:tabs>
      <w:outlineLvl w:val="6"/>
    </w:pPr>
    <w:rPr>
      <w:b/>
      <w:sz w:val="18"/>
    </w:rPr>
  </w:style>
  <w:style w:type="paragraph" w:styleId="Ttulo8">
    <w:name w:val="heading 8"/>
    <w:basedOn w:val="Normal"/>
    <w:next w:val="Normal"/>
    <w:qFormat/>
    <w:rsid w:val="00E43434"/>
    <w:pPr>
      <w:keepNext/>
      <w:tabs>
        <w:tab w:val="right" w:pos="9270"/>
      </w:tabs>
      <w:ind w:right="72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link w:val="Ttulo9Char"/>
    <w:qFormat/>
    <w:rsid w:val="00E43434"/>
    <w:pPr>
      <w:keepNext/>
      <w:widowControl w:val="0"/>
      <w:tabs>
        <w:tab w:val="right" w:pos="9270"/>
      </w:tabs>
      <w:ind w:right="162"/>
      <w:outlineLvl w:val="8"/>
    </w:pPr>
    <w:rPr>
      <w:b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teHidden">
    <w:name w:val="NoteHidden"/>
    <w:basedOn w:val="Normal"/>
    <w:rsid w:val="00E43434"/>
    <w:rPr>
      <w:rFonts w:ascii="Arial" w:hAnsi="Arial"/>
      <w:b/>
      <w:vanish/>
      <w:color w:val="FF0000"/>
      <w:sz w:val="16"/>
    </w:rPr>
  </w:style>
  <w:style w:type="paragraph" w:customStyle="1" w:styleId="NormalSubList">
    <w:name w:val="NormalSubList"/>
    <w:basedOn w:val="Normal"/>
    <w:rsid w:val="00E43434"/>
    <w:pPr>
      <w:keepLines/>
      <w:tabs>
        <w:tab w:val="left" w:pos="0"/>
        <w:tab w:val="left" w:pos="360"/>
        <w:tab w:val="left" w:pos="3240"/>
      </w:tabs>
      <w:spacing w:before="60"/>
      <w:ind w:left="360" w:hanging="360"/>
    </w:pPr>
    <w:rPr>
      <w:color w:val="000000"/>
    </w:rPr>
  </w:style>
  <w:style w:type="paragraph" w:customStyle="1" w:styleId="ResumeText">
    <w:name w:val="ResumeText"/>
    <w:basedOn w:val="Normal"/>
    <w:rsid w:val="00E43434"/>
    <w:pPr>
      <w:spacing w:after="60"/>
    </w:pPr>
  </w:style>
  <w:style w:type="paragraph" w:customStyle="1" w:styleId="ResumeBullet">
    <w:name w:val="ResumeBullet"/>
    <w:basedOn w:val="ResumeText"/>
    <w:rsid w:val="00E43434"/>
    <w:pPr>
      <w:tabs>
        <w:tab w:val="right" w:pos="8064"/>
      </w:tabs>
      <w:spacing w:after="20"/>
      <w:ind w:left="259" w:hanging="259"/>
      <w:jc w:val="both"/>
    </w:pPr>
  </w:style>
  <w:style w:type="character" w:customStyle="1" w:styleId="OrgName">
    <w:name w:val="OrgName"/>
    <w:basedOn w:val="Fontepargpadro"/>
    <w:rsid w:val="00E43434"/>
    <w:rPr>
      <w:b/>
      <w:caps/>
    </w:rPr>
  </w:style>
  <w:style w:type="character" w:customStyle="1" w:styleId="JobTitle">
    <w:name w:val="JobTitle"/>
    <w:basedOn w:val="Fontepargpadro"/>
    <w:rsid w:val="00E43434"/>
    <w:rPr>
      <w:b/>
    </w:rPr>
  </w:style>
  <w:style w:type="paragraph" w:customStyle="1" w:styleId="Spacer">
    <w:name w:val="Spacer"/>
    <w:basedOn w:val="Normal"/>
    <w:rsid w:val="00E43434"/>
    <w:pPr>
      <w:tabs>
        <w:tab w:val="right" w:pos="9270"/>
      </w:tabs>
      <w:ind w:right="162"/>
      <w:jc w:val="right"/>
    </w:pPr>
  </w:style>
  <w:style w:type="paragraph" w:customStyle="1" w:styleId="ResumeJobHead">
    <w:name w:val="ResumeJobHead"/>
    <w:basedOn w:val="ResumeText"/>
    <w:next w:val="ResumeText"/>
    <w:rsid w:val="00E43434"/>
    <w:pPr>
      <w:spacing w:after="0"/>
      <w:jc w:val="both"/>
    </w:pPr>
  </w:style>
  <w:style w:type="character" w:customStyle="1" w:styleId="hidden">
    <w:name w:val="hidden"/>
    <w:basedOn w:val="Fontepargpadro"/>
    <w:rsid w:val="00E43434"/>
    <w:rPr>
      <w:vanish/>
      <w:color w:val="FF0000"/>
    </w:rPr>
  </w:style>
  <w:style w:type="paragraph" w:styleId="Ttulo">
    <w:name w:val="Title"/>
    <w:basedOn w:val="Normal"/>
    <w:qFormat/>
    <w:rsid w:val="00E43434"/>
    <w:pPr>
      <w:tabs>
        <w:tab w:val="right" w:pos="10800"/>
      </w:tabs>
      <w:jc w:val="center"/>
    </w:pPr>
    <w:rPr>
      <w:b/>
      <w:sz w:val="24"/>
    </w:rPr>
  </w:style>
  <w:style w:type="paragraph" w:styleId="Recuodecorpodetexto">
    <w:name w:val="Body Text Indent"/>
    <w:basedOn w:val="Normal"/>
    <w:rsid w:val="00E43434"/>
    <w:pPr>
      <w:ind w:left="-18"/>
    </w:pPr>
    <w:rPr>
      <w:sz w:val="18"/>
    </w:rPr>
  </w:style>
  <w:style w:type="paragraph" w:styleId="Textodebalo">
    <w:name w:val="Balloon Text"/>
    <w:basedOn w:val="Normal"/>
    <w:semiHidden/>
    <w:rsid w:val="00D11E6A"/>
    <w:rPr>
      <w:rFonts w:ascii="Tahoma" w:hAnsi="Tahoma" w:cs="Tahoma"/>
      <w:sz w:val="16"/>
      <w:szCs w:val="16"/>
    </w:rPr>
  </w:style>
  <w:style w:type="character" w:customStyle="1" w:styleId="Ttulo9Char">
    <w:name w:val="Título 9 Char"/>
    <w:basedOn w:val="Fontepargpadro"/>
    <w:link w:val="Ttulo9"/>
    <w:rsid w:val="00CB151D"/>
    <w:rPr>
      <w:b/>
      <w:sz w:val="18"/>
      <w:lang w:val="pt-BR" w:eastAsia="pt-BR" w:bidi="pt-BR"/>
    </w:rPr>
  </w:style>
  <w:style w:type="paragraph" w:styleId="NormalWeb">
    <w:name w:val="Normal (Web)"/>
    <w:basedOn w:val="Normal"/>
    <w:rsid w:val="003C3E84"/>
    <w:pPr>
      <w:spacing w:before="100" w:beforeAutospacing="1" w:after="100" w:afterAutospacing="1"/>
    </w:pPr>
    <w:rPr>
      <w:rFonts w:ascii="Verdana" w:eastAsia="PMingLiU" w:hAnsi="Verdana"/>
      <w:color w:val="666666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0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SOffice\Templates\resumetemplateP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resumetemplatePC.dot</Template>
  <TotalTime>0</TotalTime>
  <Pages>1</Pages>
  <Words>226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TETEN</vt:lpstr>
    </vt:vector>
  </TitlesOfParts>
  <Company>Harvard Business School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TETEN</dc:title>
  <dc:creator>Judy Stahl</dc:creator>
  <cp:lastModifiedBy>inara</cp:lastModifiedBy>
  <cp:revision>5</cp:revision>
  <cp:lastPrinted>2004-10-12T02:36:00Z</cp:lastPrinted>
  <dcterms:created xsi:type="dcterms:W3CDTF">2013-04-15T18:10:00Z</dcterms:created>
  <dcterms:modified xsi:type="dcterms:W3CDTF">2016-04-15T23:30:00Z</dcterms:modified>
</cp:coreProperties>
</file>