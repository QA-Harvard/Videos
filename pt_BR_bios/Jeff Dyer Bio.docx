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2431F" w14:textId="77777777" w:rsidR="00895E55" w:rsidRDefault="00BE5F30" w:rsidP="00895E55">
      <w:pPr>
        <w:spacing w:after="0"/>
        <w:ind w:firstLine="720"/>
        <w:jc w:val="both"/>
        <w:rPr>
          <w:ins w:id="0" w:author="inara" w:date="2016-04-15T17:58:00Z"/>
          <w:rFonts w:ascii="Times New Roman" w:hAnsi="Times New Roman"/>
          <w:sz w:val="24"/>
        </w:rPr>
        <w:pPrChange w:id="1" w:author="inara" w:date="2016-04-15T17:58:00Z">
          <w:pPr/>
        </w:pPrChange>
      </w:pPr>
      <w:bookmarkStart w:id="2" w:name="_GoBack"/>
      <w:r>
        <w:rPr>
          <w:rFonts w:ascii="Times New Roman" w:hAnsi="Times New Roman"/>
          <w:sz w:val="24"/>
        </w:rPr>
        <w:t xml:space="preserve">Jeff </w:t>
      </w:r>
      <w:proofErr w:type="spellStart"/>
      <w:r>
        <w:rPr>
          <w:rFonts w:ascii="Times New Roman" w:hAnsi="Times New Roman"/>
          <w:sz w:val="24"/>
        </w:rPr>
        <w:t>Dyer</w:t>
      </w:r>
      <w:proofErr w:type="spellEnd"/>
      <w:r>
        <w:rPr>
          <w:rFonts w:ascii="Times New Roman" w:hAnsi="Times New Roman"/>
          <w:sz w:val="24"/>
        </w:rPr>
        <w:t xml:space="preserve"> é o professor Horace Beesley de estratégia na Marriott School da Universidade Brigham Young e professor adjunto de estratégia na Wharton School da Universidade da Pensilvânia. Antes de embarcar na sua carreira acadêmica, ele foi consultor e gerente na Bain &amp; Company. Ele é o único especialista em estratégia do mundo a ter publicado cinco vezes nas revistas Strategic Management Journal e Harvard Business Review. </w:t>
      </w:r>
    </w:p>
    <w:p w14:paraId="5B62C70E" w14:textId="3F470748" w:rsidR="00BE5F30" w:rsidRPr="00BE5F30" w:rsidDel="00895E55" w:rsidRDefault="00BE5F30" w:rsidP="00895E55">
      <w:pPr>
        <w:spacing w:after="0"/>
        <w:ind w:firstLine="720"/>
        <w:jc w:val="both"/>
        <w:rPr>
          <w:del w:id="3" w:author="inara" w:date="2016-04-15T17:58:00Z"/>
          <w:rFonts w:ascii="Times New Roman" w:hAnsi="Times New Roman" w:cs="Times New Roman"/>
          <w:sz w:val="24"/>
          <w:szCs w:val="24"/>
        </w:rPr>
        <w:pPrChange w:id="4" w:author="inara" w:date="2016-04-15T17:58:00Z">
          <w:pPr/>
        </w:pPrChange>
      </w:pPr>
      <w:proofErr w:type="spellStart"/>
      <w:r>
        <w:rPr>
          <w:rFonts w:ascii="Times New Roman" w:hAnsi="Times New Roman"/>
          <w:sz w:val="24"/>
        </w:rPr>
        <w:t>Dyer</w:t>
      </w:r>
      <w:proofErr w:type="spellEnd"/>
      <w:r>
        <w:rPr>
          <w:rFonts w:ascii="Times New Roman" w:hAnsi="Times New Roman"/>
          <w:sz w:val="24"/>
        </w:rPr>
        <w:t xml:space="preserve"> foi reconhecido pelos Essential Science Indicators como o quarto acadêmico de gestão mais citado e décimo sétimo acadêmico mais citado (1996 a 2006) </w:t>
      </w:r>
      <w:proofErr w:type="gramStart"/>
      <w:r>
        <w:rPr>
          <w:rFonts w:ascii="Times New Roman" w:hAnsi="Times New Roman"/>
          <w:sz w:val="24"/>
        </w:rPr>
        <w:t>no campos</w:t>
      </w:r>
      <w:proofErr w:type="gramEnd"/>
      <w:r>
        <w:rPr>
          <w:rFonts w:ascii="Times New Roman" w:hAnsi="Times New Roman"/>
          <w:sz w:val="24"/>
        </w:rPr>
        <w:t xml:space="preserve"> combinados de gestão, finanças, marketing, operações e economia. Seu livro de Oxford, "Collaborative Advantage", recebeu o prêmio Shingo de pesquisa e o seu artigo "O DNA do inovador" ficou em segundo lugar no prêmio McKinsey de melhor artigo na Harvard Business Review em 2009. Ele é </w:t>
      </w:r>
      <w:proofErr w:type="gramStart"/>
      <w:r>
        <w:rPr>
          <w:rFonts w:ascii="Times New Roman" w:hAnsi="Times New Roman"/>
          <w:sz w:val="24"/>
        </w:rPr>
        <w:t>co-autor</w:t>
      </w:r>
      <w:proofErr w:type="gramEnd"/>
      <w:r>
        <w:rPr>
          <w:rFonts w:ascii="Times New Roman" w:hAnsi="Times New Roman"/>
          <w:sz w:val="24"/>
        </w:rPr>
        <w:t xml:space="preserve"> do célebre livro "O DNA do inovador" com Hal </w:t>
      </w:r>
      <w:proofErr w:type="spellStart"/>
      <w:r>
        <w:rPr>
          <w:rFonts w:ascii="Times New Roman" w:hAnsi="Times New Roman"/>
          <w:sz w:val="24"/>
        </w:rPr>
        <w:t>Gregersen</w:t>
      </w:r>
      <w:proofErr w:type="spellEnd"/>
      <w:r>
        <w:rPr>
          <w:rFonts w:ascii="Times New Roman" w:hAnsi="Times New Roman"/>
          <w:sz w:val="24"/>
        </w:rPr>
        <w:t xml:space="preserve"> e Clayton </w:t>
      </w:r>
      <w:proofErr w:type="spellStart"/>
      <w:r>
        <w:rPr>
          <w:rFonts w:ascii="Times New Roman" w:hAnsi="Times New Roman"/>
          <w:sz w:val="24"/>
        </w:rPr>
        <w:t>Christensen.</w:t>
      </w:r>
    </w:p>
    <w:p w14:paraId="777B5AD8" w14:textId="1302E85B" w:rsidR="00BE5F30" w:rsidRPr="00BE5F30" w:rsidRDefault="00BE5F30" w:rsidP="00895E55">
      <w:pPr>
        <w:spacing w:after="0"/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  <w:pPrChange w:id="5" w:author="inara" w:date="2016-04-15T17:58:00Z">
          <w:pPr>
            <w:spacing w:before="100" w:beforeAutospacing="1" w:after="100" w:afterAutospacing="1"/>
          </w:pPr>
        </w:pPrChange>
      </w:pPr>
      <w:r>
        <w:rPr>
          <w:rFonts w:ascii="Times New Roman" w:hAnsi="Times New Roman"/>
          <w:sz w:val="24"/>
        </w:rPr>
        <w:t>Jeff</w:t>
      </w:r>
      <w:proofErr w:type="spellEnd"/>
      <w:r>
        <w:rPr>
          <w:rFonts w:ascii="Times New Roman" w:hAnsi="Times New Roman"/>
          <w:sz w:val="24"/>
        </w:rPr>
        <w:t xml:space="preserve"> fez doutorado na UCLA.</w:t>
      </w:r>
    </w:p>
    <w:bookmarkEnd w:id="2"/>
    <w:p w14:paraId="52590CD9" w14:textId="77777777" w:rsidR="00F3272D" w:rsidRPr="00BE5F30" w:rsidRDefault="00F3272D">
      <w:pPr>
        <w:rPr>
          <w:rFonts w:ascii="Times New Roman" w:hAnsi="Times New Roman" w:cs="Times New Roman"/>
          <w:sz w:val="24"/>
          <w:szCs w:val="24"/>
        </w:rPr>
      </w:pPr>
    </w:p>
    <w:sectPr w:rsidR="00F3272D" w:rsidRPr="00BE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30"/>
    <w:rsid w:val="00376300"/>
    <w:rsid w:val="004D29AA"/>
    <w:rsid w:val="00895E55"/>
    <w:rsid w:val="00BE5F30"/>
    <w:rsid w:val="00D869D5"/>
    <w:rsid w:val="00E0108E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5E8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3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69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69D5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3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69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69D5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837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inara</cp:lastModifiedBy>
  <cp:revision>4</cp:revision>
  <dcterms:created xsi:type="dcterms:W3CDTF">2012-02-27T16:10:00Z</dcterms:created>
  <dcterms:modified xsi:type="dcterms:W3CDTF">2016-04-15T20:58:00Z</dcterms:modified>
</cp:coreProperties>
</file>