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1645A" w14:textId="680853BA" w:rsidR="001426F9" w:rsidDel="00F44164" w:rsidRDefault="001426F9" w:rsidP="00F44164">
      <w:pPr>
        <w:ind w:firstLine="720"/>
        <w:jc w:val="both"/>
        <w:rPr>
          <w:del w:id="0" w:author="inara" w:date="2016-04-15T19:05:00Z"/>
          <w:rFonts w:ascii="Times New Roman" w:hAnsi="Times New Roman" w:cs="Times New Roman"/>
        </w:rPr>
        <w:pPrChange w:id="1" w:author="inara" w:date="2016-04-15T19:05:00Z">
          <w:pPr/>
        </w:pPrChange>
      </w:pPr>
      <w:proofErr w:type="spellStart"/>
      <w:r>
        <w:t>Robyn</w:t>
      </w:r>
      <w:proofErr w:type="spellEnd"/>
      <w:r>
        <w:t xml:space="preserve"> Bolton é</w:t>
      </w:r>
      <w:r>
        <w:rPr>
          <w:rFonts w:ascii="Times New Roman" w:hAnsi="Times New Roman"/>
        </w:rPr>
        <w:t xml:space="preserve"> uma parceira da Innosight, onde trabalha extensivamente com altos executivos em segmentos focados no consumidor para lhes ajudar a identificar oportunidades de crescimento de negócios e expansão de mercado, definir e desenvolver novos negócios multimilionários e desenvolver estruturas organizacionais e capacidades para apoiar a inovação.  </w:t>
      </w:r>
      <w:proofErr w:type="gramStart"/>
    </w:p>
    <w:p w14:paraId="7303BA6B" w14:textId="3AC2AAB6" w:rsidR="001426F9" w:rsidDel="00F44164" w:rsidRDefault="001426F9" w:rsidP="00F44164">
      <w:pPr>
        <w:jc w:val="both"/>
        <w:rPr>
          <w:del w:id="2" w:author="inara" w:date="2016-04-15T19:05:00Z"/>
          <w:rFonts w:ascii="Times New Roman" w:hAnsi="Times New Roman" w:cs="Times New Roman"/>
        </w:rPr>
        <w:pPrChange w:id="3" w:author="inara" w:date="2016-04-15T19:05:00Z">
          <w:pPr/>
        </w:pPrChange>
      </w:pPr>
      <w:proofErr w:type="gramEnd"/>
    </w:p>
    <w:p w14:paraId="71138006" w14:textId="591BE208" w:rsidR="00E174D4" w:rsidRPr="001426F9" w:rsidDel="00F44164" w:rsidRDefault="00E174D4" w:rsidP="00F44164">
      <w:pPr>
        <w:ind w:firstLine="720"/>
        <w:jc w:val="both"/>
        <w:rPr>
          <w:del w:id="4" w:author="inara" w:date="2016-04-15T19:04:00Z"/>
          <w:rFonts w:ascii="Times New Roman" w:hAnsi="Times New Roman" w:cs="Times New Roman"/>
        </w:rPr>
        <w:pPrChange w:id="5" w:author="inara" w:date="2016-04-15T19:05:00Z">
          <w:pPr/>
        </w:pPrChange>
      </w:pPr>
      <w:r>
        <w:rPr>
          <w:rFonts w:ascii="Times New Roman" w:hAnsi="Times New Roman"/>
        </w:rPr>
        <w:t xml:space="preserve">Antes de ingressar na Innosight, Robyn trabalhou para </w:t>
      </w:r>
      <w:proofErr w:type="gramStart"/>
      <w:r>
        <w:rPr>
          <w:rFonts w:ascii="Times New Roman" w:hAnsi="Times New Roman"/>
        </w:rPr>
        <w:t>o Boston Consulting Group (BCG)</w:t>
      </w:r>
      <w:proofErr w:type="gramEnd"/>
      <w:r>
        <w:rPr>
          <w:rFonts w:ascii="Times New Roman" w:hAnsi="Times New Roman"/>
        </w:rPr>
        <w:t xml:space="preserve"> em Boston e Copenhague. Além disso, tem ampla experiência em desenvolvimento de marca e gestão de negócios. Ela passou cinco anos no departamento de gestão de marca na Procter &amp; Gamble (P&amp;G) onde conduziu o lançamento norte-americano da Swiffer. Como gerente de marca, ela também gerenciou o marketing e a estratégia do negócio multibilionário de tecido/casa/cuidado com a família da P&amp;G no </w:t>
      </w:r>
      <w:proofErr w:type="spellStart"/>
      <w:proofErr w:type="gramStart"/>
      <w:r>
        <w:rPr>
          <w:rFonts w:ascii="Times New Roman" w:hAnsi="Times New Roman"/>
        </w:rPr>
        <w:t>WalMart</w:t>
      </w:r>
      <w:proofErr w:type="gramEnd"/>
      <w:r>
        <w:rPr>
          <w:rFonts w:ascii="Times New Roman" w:hAnsi="Times New Roman"/>
        </w:rPr>
        <w:t>.</w:t>
      </w:r>
    </w:p>
    <w:p w14:paraId="1423486A" w14:textId="78F64BD5" w:rsidR="00E174D4" w:rsidDel="00F44164" w:rsidRDefault="00E174D4" w:rsidP="00F44164">
      <w:pPr>
        <w:ind w:firstLine="720"/>
        <w:jc w:val="both"/>
        <w:rPr>
          <w:del w:id="6" w:author="inara" w:date="2016-04-15T19:04:00Z"/>
          <w:rFonts w:ascii="Times New Roman" w:hAnsi="Times New Roman" w:cs="Times New Roman"/>
        </w:rPr>
        <w:pPrChange w:id="7" w:author="inara" w:date="2016-04-15T19:05:00Z">
          <w:pPr/>
        </w:pPrChange>
      </w:pPr>
    </w:p>
    <w:p w14:paraId="557A3A2D" w14:textId="77777777" w:rsidR="00F44164" w:rsidRDefault="001426F9" w:rsidP="00F44164">
      <w:pPr>
        <w:ind w:firstLine="720"/>
        <w:jc w:val="both"/>
        <w:rPr>
          <w:ins w:id="8" w:author="inara" w:date="2016-04-15T19:05:00Z"/>
          <w:rFonts w:ascii="Times New Roman" w:hAnsi="Times New Roman"/>
        </w:rPr>
        <w:pPrChange w:id="9" w:author="inara" w:date="2016-04-15T19:05:00Z">
          <w:pPr/>
        </w:pPrChange>
      </w:pPr>
      <w:r>
        <w:rPr>
          <w:rFonts w:ascii="Times New Roman" w:hAnsi="Times New Roman"/>
        </w:rPr>
        <w:t>Os</w:t>
      </w:r>
      <w:proofErr w:type="spellEnd"/>
      <w:r>
        <w:rPr>
          <w:rFonts w:ascii="Times New Roman" w:hAnsi="Times New Roman"/>
        </w:rPr>
        <w:t xml:space="preserve"> artigos de </w:t>
      </w:r>
      <w:proofErr w:type="spellStart"/>
      <w:r>
        <w:rPr>
          <w:rFonts w:ascii="Times New Roman" w:hAnsi="Times New Roman"/>
        </w:rPr>
        <w:t>Robyn</w:t>
      </w:r>
      <w:proofErr w:type="spellEnd"/>
      <w:r>
        <w:rPr>
          <w:rFonts w:ascii="Times New Roman" w:hAnsi="Times New Roman"/>
        </w:rPr>
        <w:t xml:space="preserve"> sobre inovação foram publicados na Fast Company, Bloomberg </w:t>
      </w:r>
      <w:proofErr w:type="gramStart"/>
      <w:r>
        <w:rPr>
          <w:rFonts w:ascii="Times New Roman" w:hAnsi="Times New Roman"/>
        </w:rPr>
        <w:t>BusinessWeek</w:t>
      </w:r>
      <w:proofErr w:type="gramEnd"/>
      <w:r>
        <w:rPr>
          <w:rFonts w:ascii="Times New Roman" w:hAnsi="Times New Roman"/>
        </w:rPr>
        <w:t xml:space="preserve"> e Harvard Business Review on-line. </w:t>
      </w:r>
    </w:p>
    <w:p w14:paraId="4683FE6D" w14:textId="77777777" w:rsidR="00F44164" w:rsidRDefault="00F44164" w:rsidP="00F44164">
      <w:pPr>
        <w:ind w:firstLine="720"/>
        <w:jc w:val="both"/>
        <w:rPr>
          <w:ins w:id="10" w:author="inara" w:date="2016-04-15T19:04:00Z"/>
          <w:rFonts w:ascii="Times New Roman" w:hAnsi="Times New Roman"/>
        </w:rPr>
        <w:pPrChange w:id="11" w:author="inara" w:date="2016-04-15T19:05:00Z">
          <w:pPr/>
        </w:pPrChange>
      </w:pPr>
      <w:bookmarkStart w:id="12" w:name="_GoBack"/>
      <w:bookmarkEnd w:id="12"/>
    </w:p>
    <w:p w14:paraId="289DC315" w14:textId="4D16A64A" w:rsidR="001426F9" w:rsidRPr="001426F9" w:rsidRDefault="001426F9" w:rsidP="00F44164">
      <w:pPr>
        <w:ind w:firstLine="720"/>
        <w:jc w:val="both"/>
        <w:rPr>
          <w:rFonts w:ascii="Times New Roman" w:hAnsi="Times New Roman" w:cs="Times New Roman"/>
        </w:rPr>
        <w:pPrChange w:id="13" w:author="inara" w:date="2016-04-15T19:05:00Z">
          <w:pPr/>
        </w:pPrChange>
      </w:pPr>
      <w:r>
        <w:rPr>
          <w:rFonts w:ascii="Times New Roman" w:hAnsi="Times New Roman"/>
        </w:rPr>
        <w:t>Ela tem um MBA da Harvard Business School e bacharelado em marketing, cum laude com distinção acadêmica, pela Universidade de Miami em Oxford, Ohio.</w:t>
      </w:r>
    </w:p>
    <w:p w14:paraId="4751B56D" w14:textId="77777777" w:rsidR="00726CAD" w:rsidRPr="001426F9" w:rsidRDefault="00726CAD">
      <w:pPr>
        <w:rPr>
          <w:rFonts w:ascii="Times New Roman" w:hAnsi="Times New Roman" w:cs="Times New Roman"/>
        </w:rPr>
      </w:pPr>
    </w:p>
    <w:sectPr w:rsidR="00726CAD" w:rsidRPr="001426F9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F9"/>
    <w:rsid w:val="000F0E3B"/>
    <w:rsid w:val="001426F9"/>
    <w:rsid w:val="00273AD9"/>
    <w:rsid w:val="00726CAD"/>
    <w:rsid w:val="008641E4"/>
    <w:rsid w:val="009041A5"/>
    <w:rsid w:val="00E174D4"/>
    <w:rsid w:val="00F252AB"/>
    <w:rsid w:val="00F4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A81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041A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2A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2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041A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2A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2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54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34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Innosight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inara</cp:lastModifiedBy>
  <cp:revision>3</cp:revision>
  <dcterms:created xsi:type="dcterms:W3CDTF">2013-11-06T14:41:00Z</dcterms:created>
  <dcterms:modified xsi:type="dcterms:W3CDTF">2016-04-15T22:05:00Z</dcterms:modified>
</cp:coreProperties>
</file>