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9A8B0" w14:textId="6CD50D5F" w:rsidR="00DF7BC8" w:rsidRPr="00602A79" w:rsidRDefault="00DF7BC8" w:rsidP="00C93095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</w:t>
      </w:r>
      <w:r w:rsidR="00C93095">
        <w:rPr>
          <w:rFonts w:ascii="Times New Roman" w:hAnsi="Times New Roman"/>
          <w:sz w:val="24"/>
        </w:rPr>
        <w:t>D</w:t>
      </w:r>
      <w:bookmarkStart w:id="0" w:name="_GoBack"/>
      <w:bookmarkEnd w:id="0"/>
      <w:r>
        <w:rPr>
          <w:rFonts w:ascii="Times New Roman" w:hAnsi="Times New Roman"/>
          <w:sz w:val="24"/>
        </w:rPr>
        <w:t>ra. Anna Tavis é a diretora de talentos e desenvolvimento na Brown Brothers Harriman, com sede na cidade de Nova York. Ela seguiu uma carreira de aprendizado e gestão de talentos globais em negócios, no meio acadêmio e em consultoria e tem ampla experiência trabalhando na Europa, Índia, Eurásia e Oriente Médio.</w:t>
      </w:r>
    </w:p>
    <w:p w14:paraId="54694E83" w14:textId="50D66F89" w:rsidR="00DF7BC8" w:rsidRPr="00602A79" w:rsidRDefault="00DF7BC8" w:rsidP="00C93095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Anna também é a editora da coluna Perspectivas do People and Strategy Journal e faz parte da diretoria da Human Resource Planning Society. Ela discursa regularmente em conferências, escreve sobre as questões da gestão de talentos global e é autora do livro "Perspectives".</w:t>
      </w:r>
    </w:p>
    <w:p w14:paraId="639CEBFB" w14:textId="77777777" w:rsidR="002E72D5" w:rsidRDefault="00DF7BC8" w:rsidP="00C93095">
      <w:pPr>
        <w:pStyle w:val="NormalWeb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Atualmente, Anna é professora adjunta da NYU, lecionando nos cursos de pós-graduação de gestão de talentos e organização do departamento de liderança e gestão de recursos humanos. </w:t>
      </w:r>
    </w:p>
    <w:p w14:paraId="66F5EAFA" w14:textId="1615DD85" w:rsidR="00DF7BC8" w:rsidRPr="00602A79" w:rsidRDefault="00DF7BC8" w:rsidP="00C93095">
      <w:pPr>
        <w:pStyle w:val="NormalWeb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É graduada em linguística e educação pela Herzen Pedagogical University, tem mestrado e doutorado em literatura comparada pela Universidade de Princeton e um certificado avançado de administração de empresas pela Universidade da Carolina do Sul.</w:t>
      </w:r>
    </w:p>
    <w:p w14:paraId="03446E89" w14:textId="77777777" w:rsidR="00F3272D" w:rsidRPr="00602A79" w:rsidRDefault="00F3272D">
      <w:pPr>
        <w:rPr>
          <w:rFonts w:ascii="Times New Roman" w:hAnsi="Times New Roman" w:cs="Times New Roman"/>
        </w:rPr>
      </w:pPr>
    </w:p>
    <w:sectPr w:rsidR="00F3272D" w:rsidRPr="00602A7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8"/>
    <w:rsid w:val="002E72D5"/>
    <w:rsid w:val="00386D1F"/>
    <w:rsid w:val="00461FE9"/>
    <w:rsid w:val="005F506E"/>
    <w:rsid w:val="00602A79"/>
    <w:rsid w:val="00760ABD"/>
    <w:rsid w:val="00C93095"/>
    <w:rsid w:val="00DF7BC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917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BC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F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A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A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Chen, Jun</cp:lastModifiedBy>
  <cp:revision>5</cp:revision>
  <dcterms:created xsi:type="dcterms:W3CDTF">2012-02-27T15:48:00Z</dcterms:created>
  <dcterms:modified xsi:type="dcterms:W3CDTF">2016-04-28T03:21:00Z</dcterms:modified>
</cp:coreProperties>
</file>