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325DC" w14:textId="5B3A4824" w:rsidR="00E76D6E" w:rsidRPr="003803E6" w:rsidRDefault="0081748F" w:rsidP="00521C11">
      <w:pPr>
        <w:pStyle w:val="NormalWeb"/>
        <w:spacing w:before="0" w:beforeAutospacing="0" w:after="0" w:afterAutospacing="0"/>
        <w:ind w:firstLine="720"/>
        <w:jc w:val="both"/>
        <w:rPr>
          <w:rFonts w:ascii="Times New Roman" w:hAnsi="Times New Roman"/>
          <w:sz w:val="24"/>
          <w:szCs w:val="24"/>
        </w:rPr>
        <w:pPrChange w:id="0" w:author="inara" w:date="2016-04-15T18:53:00Z">
          <w:pPr>
            <w:pStyle w:val="NormalWeb"/>
          </w:pPr>
        </w:pPrChange>
      </w:pPr>
      <w:r>
        <w:fldChar w:fldCharType="begin"/>
      </w:r>
      <w:r w:rsidRPr="00521C11">
        <w:rPr>
          <w:lang w:val="en-US"/>
          <w:rPrChange w:id="1" w:author="inara" w:date="2016-04-15T18:52:00Z">
            <w:rPr/>
          </w:rPrChange>
        </w:rPr>
        <w:instrText>HYPERLINK "http://www.people.hbs.edu/manteby"</w:instrText>
      </w:r>
      <w:r>
        <w:fldChar w:fldCharType="separate"/>
      </w:r>
      <w:proofErr w:type="gramStart"/>
      <w:r w:rsidRPr="00521C11">
        <w:rPr>
          <w:rStyle w:val="Hyperlink"/>
          <w:rFonts w:ascii="Times New Roman" w:hAnsi="Times New Roman"/>
          <w:sz w:val="24"/>
          <w:lang w:val="en-US"/>
          <w:rPrChange w:id="2" w:author="inara" w:date="2016-04-15T18:52:00Z">
            <w:rPr>
              <w:rStyle w:val="Hyperlink"/>
              <w:rFonts w:ascii="Times New Roman" w:hAnsi="Times New Roman"/>
              <w:sz w:val="24"/>
            </w:rPr>
          </w:rPrChange>
        </w:rPr>
        <w:t xml:space="preserve">Michel </w:t>
      </w:r>
      <w:proofErr w:type="spellStart"/>
      <w:r w:rsidRPr="00521C11">
        <w:rPr>
          <w:rStyle w:val="Hyperlink"/>
          <w:rFonts w:ascii="Times New Roman" w:hAnsi="Times New Roman"/>
          <w:sz w:val="24"/>
          <w:lang w:val="en-US"/>
          <w:rPrChange w:id="3" w:author="inara" w:date="2016-04-15T18:52:00Z">
            <w:rPr>
              <w:rStyle w:val="Hyperlink"/>
              <w:rFonts w:ascii="Times New Roman" w:hAnsi="Times New Roman"/>
              <w:sz w:val="24"/>
            </w:rPr>
          </w:rPrChange>
        </w:rPr>
        <w:t>Anteby</w:t>
      </w:r>
      <w:proofErr w:type="spellEnd"/>
      <w:r>
        <w:fldChar w:fldCharType="end"/>
      </w:r>
      <w:r w:rsidRPr="00521C11">
        <w:rPr>
          <w:rFonts w:ascii="Times New Roman" w:hAnsi="Times New Roman"/>
          <w:sz w:val="24"/>
          <w:lang w:val="en-US"/>
          <w:rPrChange w:id="4" w:author="inara" w:date="2016-04-15T18:52:00Z">
            <w:rPr>
              <w:rFonts w:ascii="Times New Roman" w:hAnsi="Times New Roman"/>
              <w:sz w:val="24"/>
            </w:rPr>
          </w:rPrChange>
        </w:rPr>
        <w:t xml:space="preserve"> é professor </w:t>
      </w:r>
      <w:proofErr w:type="spellStart"/>
      <w:r w:rsidRPr="00521C11">
        <w:rPr>
          <w:rFonts w:ascii="Times New Roman" w:hAnsi="Times New Roman"/>
          <w:sz w:val="24"/>
          <w:lang w:val="en-US"/>
          <w:rPrChange w:id="5" w:author="inara" w:date="2016-04-15T18:52:00Z">
            <w:rPr>
              <w:rFonts w:ascii="Times New Roman" w:hAnsi="Times New Roman"/>
              <w:sz w:val="24"/>
            </w:rPr>
          </w:rPrChange>
        </w:rPr>
        <w:t>adjunto</w:t>
      </w:r>
      <w:proofErr w:type="spellEnd"/>
      <w:r w:rsidRPr="00521C11">
        <w:rPr>
          <w:rFonts w:ascii="Times New Roman" w:hAnsi="Times New Roman"/>
          <w:sz w:val="24"/>
          <w:lang w:val="en-US"/>
          <w:rPrChange w:id="6" w:author="inara" w:date="2016-04-15T18:52:00Z">
            <w:rPr>
              <w:rFonts w:ascii="Times New Roman" w:hAnsi="Times New Roman"/>
              <w:sz w:val="24"/>
            </w:rPr>
          </w:rPrChange>
        </w:rPr>
        <w:t xml:space="preserve"> e Marvin Bower Fellow da Harvard Business School.</w:t>
      </w:r>
      <w:proofErr w:type="gramEnd"/>
      <w:r w:rsidRPr="00521C11">
        <w:rPr>
          <w:rFonts w:ascii="Times New Roman" w:hAnsi="Times New Roman"/>
          <w:sz w:val="24"/>
          <w:lang w:val="en-US"/>
          <w:rPrChange w:id="7" w:author="inara" w:date="2016-04-15T18:52:00Z">
            <w:rPr>
              <w:rFonts w:ascii="Times New Roman" w:hAnsi="Times New Roman"/>
              <w:sz w:val="24"/>
            </w:rPr>
          </w:rPrChange>
        </w:rPr>
        <w:t xml:space="preserve"> </w:t>
      </w:r>
      <w:r>
        <w:rPr>
          <w:rFonts w:ascii="Times New Roman" w:hAnsi="Times New Roman"/>
          <w:sz w:val="24"/>
        </w:rPr>
        <w:t xml:space="preserve">Ele foi professor no MBA, no doutorado e nos programas executivos da faculdade. Mais recentemente lecionou a disciplina eletiva “Gestão de capital humano” do segundo ano do MBA e o seminário de doutorado “Técnica da pesquisa indutiva qualitativa”, além de ter realizado o curso executivo “Melhores práticas de liderança”. </w:t>
      </w:r>
    </w:p>
    <w:p w14:paraId="20A03A25" w14:textId="0A10E774" w:rsidR="00E76D6E" w:rsidRPr="003803E6" w:rsidRDefault="00E76D6E" w:rsidP="00521C11">
      <w:pPr>
        <w:pStyle w:val="NormalWeb"/>
        <w:spacing w:before="0" w:beforeAutospacing="0" w:after="0" w:afterAutospacing="0"/>
        <w:ind w:firstLine="720"/>
        <w:jc w:val="both"/>
        <w:rPr>
          <w:rFonts w:ascii="Times New Roman" w:hAnsi="Times New Roman"/>
          <w:sz w:val="24"/>
          <w:szCs w:val="24"/>
        </w:rPr>
        <w:pPrChange w:id="8" w:author="inara" w:date="2016-04-15T18:53:00Z">
          <w:pPr>
            <w:pStyle w:val="NormalWeb"/>
          </w:pPr>
        </w:pPrChange>
      </w:pPr>
      <w:r>
        <w:rPr>
          <w:rFonts w:ascii="Times New Roman" w:hAnsi="Times New Roman"/>
          <w:sz w:val="24"/>
        </w:rPr>
        <w:t>A pesquisa de Michel examina as culturas organizacionais e ocupacionais, concentrando-se no modo como é criado significado no trabalho e como a ordem moral se sustenta. Na sua obra, ele identifica as muitas maneiras como indivíduos e organizações sustentam as identidades escolhidas: por exemplo, comprometendo-se com o esquecimento coletivo ou comportamentos de trabalho aparentemente antiéticos. Ele passou um tempo em locais como oficinas aeronáuticas, instalações de segurança de aeroportos e programas de doações abrangentes.</w:t>
      </w:r>
    </w:p>
    <w:p w14:paraId="1F825D8F" w14:textId="77777777" w:rsidR="00521C11" w:rsidRDefault="00E76D6E" w:rsidP="00521C11">
      <w:pPr>
        <w:pStyle w:val="NormalWeb"/>
        <w:spacing w:before="0" w:beforeAutospacing="0" w:after="0" w:afterAutospacing="0"/>
        <w:ind w:firstLine="720"/>
        <w:jc w:val="both"/>
        <w:rPr>
          <w:ins w:id="9" w:author="inara" w:date="2016-04-15T18:53:00Z"/>
          <w:rFonts w:ascii="Times New Roman" w:hAnsi="Times New Roman"/>
          <w:sz w:val="24"/>
        </w:rPr>
        <w:pPrChange w:id="10" w:author="inara" w:date="2016-04-15T18:53:00Z">
          <w:pPr>
            <w:pStyle w:val="NormalWeb"/>
          </w:pPr>
        </w:pPrChange>
      </w:pPr>
      <w:r>
        <w:rPr>
          <w:rFonts w:ascii="Times New Roman" w:hAnsi="Times New Roman"/>
          <w:sz w:val="24"/>
        </w:rPr>
        <w:t>Ele é o autor do livro “</w:t>
      </w:r>
      <w:r>
        <w:rPr>
          <w:rStyle w:val="nfase"/>
          <w:rFonts w:ascii="Times New Roman" w:hAnsi="Times New Roman"/>
          <w:i w:val="0"/>
          <w:sz w:val="24"/>
        </w:rPr>
        <w:t xml:space="preserve">Moral Gray Zones”, no qual examina violações de regras do local de trabalho e a repercussão quando os gerentes ignoram essas transgressões. O trabalho de Michel também foi publicado no </w:t>
      </w:r>
      <w:proofErr w:type="spellStart"/>
      <w:r>
        <w:rPr>
          <w:rStyle w:val="nfase"/>
          <w:rFonts w:ascii="Times New Roman" w:hAnsi="Times New Roman"/>
          <w:i w:val="0"/>
          <w:sz w:val="24"/>
        </w:rPr>
        <w:t>Academy</w:t>
      </w:r>
      <w:proofErr w:type="spellEnd"/>
      <w:r>
        <w:rPr>
          <w:rStyle w:val="nfase"/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Style w:val="nfase"/>
          <w:rFonts w:ascii="Times New Roman" w:hAnsi="Times New Roman"/>
          <w:i w:val="0"/>
          <w:sz w:val="24"/>
        </w:rPr>
        <w:t>of</w:t>
      </w:r>
      <w:proofErr w:type="spellEnd"/>
      <w:r>
        <w:rPr>
          <w:rStyle w:val="nfase"/>
          <w:rFonts w:ascii="Times New Roman" w:hAnsi="Times New Roman"/>
          <w:i w:val="0"/>
          <w:sz w:val="24"/>
        </w:rPr>
        <w:t xml:space="preserve"> Management </w:t>
      </w:r>
      <w:proofErr w:type="spellStart"/>
      <w:r>
        <w:rPr>
          <w:rStyle w:val="nfase"/>
          <w:rFonts w:ascii="Times New Roman" w:hAnsi="Times New Roman"/>
          <w:i w:val="0"/>
          <w:sz w:val="24"/>
        </w:rPr>
        <w:t>Journal</w:t>
      </w:r>
      <w:proofErr w:type="spellEnd"/>
      <w:r>
        <w:rPr>
          <w:rStyle w:val="nfase"/>
          <w:rFonts w:ascii="Times New Roman" w:hAnsi="Times New Roman"/>
          <w:sz w:val="24"/>
        </w:rPr>
        <w:t xml:space="preserve">, </w:t>
      </w:r>
      <w:proofErr w:type="spellStart"/>
      <w:r>
        <w:rPr>
          <w:rStyle w:val="nfase"/>
          <w:rFonts w:ascii="Times New Roman" w:hAnsi="Times New Roman"/>
          <w:i w:val="0"/>
          <w:sz w:val="24"/>
        </w:rPr>
        <w:t>Administrative</w:t>
      </w:r>
      <w:proofErr w:type="spellEnd"/>
      <w:r>
        <w:rPr>
          <w:rStyle w:val="nfase"/>
          <w:rFonts w:ascii="Times New Roman" w:hAnsi="Times New Roman"/>
          <w:i w:val="0"/>
          <w:sz w:val="24"/>
        </w:rPr>
        <w:t xml:space="preserve"> Science </w:t>
      </w:r>
      <w:proofErr w:type="spellStart"/>
      <w:r>
        <w:rPr>
          <w:rStyle w:val="nfase"/>
          <w:rFonts w:ascii="Times New Roman" w:hAnsi="Times New Roman"/>
          <w:i w:val="0"/>
          <w:sz w:val="24"/>
        </w:rPr>
        <w:t>Quarterly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Style w:val="nfase"/>
          <w:rFonts w:ascii="Times New Roman" w:hAnsi="Times New Roman"/>
          <w:i w:val="0"/>
          <w:sz w:val="24"/>
        </w:rPr>
        <w:t>Ethnography</w:t>
      </w:r>
      <w:proofErr w:type="spellEnd"/>
      <w:r>
        <w:rPr>
          <w:rStyle w:val="nfase"/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Style w:val="nfase"/>
          <w:rFonts w:ascii="Times New Roman" w:hAnsi="Times New Roman"/>
          <w:i w:val="0"/>
          <w:sz w:val="24"/>
        </w:rPr>
        <w:t>Organization</w:t>
      </w:r>
      <w:proofErr w:type="spellEnd"/>
      <w:r>
        <w:rPr>
          <w:rStyle w:val="nfase"/>
          <w:rFonts w:ascii="Times New Roman" w:hAnsi="Times New Roman"/>
          <w:i w:val="0"/>
          <w:sz w:val="24"/>
        </w:rPr>
        <w:t xml:space="preserve"> Science</w:t>
      </w:r>
      <w:r>
        <w:rPr>
          <w:rFonts w:ascii="Times New Roman" w:hAnsi="Times New Roman"/>
          <w:sz w:val="24"/>
        </w:rPr>
        <w:t xml:space="preserve">, </w:t>
      </w:r>
      <w:r>
        <w:rPr>
          <w:rStyle w:val="nfase"/>
          <w:rFonts w:ascii="Times New Roman" w:hAnsi="Times New Roman"/>
          <w:i w:val="0"/>
          <w:sz w:val="24"/>
        </w:rPr>
        <w:t>Social Science &amp; Medicine</w:t>
      </w:r>
      <w:r>
        <w:rPr>
          <w:rStyle w:val="nfase"/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 </w:t>
      </w:r>
      <w:proofErr w:type="spellStart"/>
      <w:r>
        <w:rPr>
          <w:rStyle w:val="nfase"/>
          <w:rFonts w:ascii="Times New Roman" w:hAnsi="Times New Roman"/>
          <w:i w:val="0"/>
          <w:sz w:val="24"/>
        </w:rPr>
        <w:t>Sociologie</w:t>
      </w:r>
      <w:proofErr w:type="spellEnd"/>
      <w:r>
        <w:rPr>
          <w:rStyle w:val="nfase"/>
          <w:rFonts w:ascii="Times New Roman" w:hAnsi="Times New Roman"/>
          <w:i w:val="0"/>
          <w:sz w:val="24"/>
        </w:rPr>
        <w:t xml:space="preserve"> </w:t>
      </w:r>
      <w:proofErr w:type="spellStart"/>
      <w:proofErr w:type="gramStart"/>
      <w:r>
        <w:rPr>
          <w:rStyle w:val="nfase"/>
          <w:rFonts w:ascii="Times New Roman" w:hAnsi="Times New Roman"/>
          <w:i w:val="0"/>
          <w:sz w:val="24"/>
        </w:rPr>
        <w:t>du</w:t>
      </w:r>
      <w:proofErr w:type="spellEnd"/>
      <w:proofErr w:type="gramEnd"/>
      <w:r>
        <w:rPr>
          <w:rStyle w:val="nfase"/>
          <w:rFonts w:ascii="Times New Roman" w:hAnsi="Times New Roman"/>
          <w:i w:val="0"/>
          <w:sz w:val="24"/>
        </w:rPr>
        <w:t xml:space="preserve"> </w:t>
      </w:r>
      <w:proofErr w:type="spellStart"/>
      <w:r>
        <w:rPr>
          <w:rStyle w:val="nfase"/>
          <w:rFonts w:ascii="Times New Roman" w:hAnsi="Times New Roman"/>
          <w:i w:val="0"/>
          <w:sz w:val="24"/>
        </w:rPr>
        <w:t>Travail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3DE37362" w14:textId="674C0B9E" w:rsidR="00E76D6E" w:rsidRPr="003803E6" w:rsidRDefault="00E76D6E" w:rsidP="00521C11">
      <w:pPr>
        <w:pStyle w:val="NormalWeb"/>
        <w:spacing w:before="0" w:beforeAutospacing="0" w:after="0" w:afterAutospacing="0"/>
        <w:ind w:firstLine="720"/>
        <w:jc w:val="both"/>
        <w:rPr>
          <w:rFonts w:ascii="Times New Roman" w:hAnsi="Times New Roman"/>
          <w:sz w:val="24"/>
          <w:szCs w:val="24"/>
        </w:rPr>
        <w:pPrChange w:id="11" w:author="inara" w:date="2016-04-15T18:53:00Z">
          <w:pPr>
            <w:pStyle w:val="NormalWeb"/>
          </w:pPr>
        </w:pPrChange>
      </w:pPr>
      <w:r>
        <w:rPr>
          <w:rFonts w:ascii="Times New Roman" w:hAnsi="Times New Roman"/>
          <w:sz w:val="24"/>
        </w:rPr>
        <w:t xml:space="preserve">Michel fez doutorado em sociologia pela </w:t>
      </w:r>
      <w:proofErr w:type="spellStart"/>
      <w:r>
        <w:rPr>
          <w:rFonts w:ascii="Times New Roman" w:hAnsi="Times New Roman"/>
          <w:sz w:val="24"/>
        </w:rPr>
        <w:t>École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Hautes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Études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Sciences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Sociales</w:t>
      </w:r>
      <w:proofErr w:type="spellEnd"/>
      <w:r>
        <w:rPr>
          <w:rFonts w:ascii="Times New Roman" w:hAnsi="Times New Roman"/>
          <w:sz w:val="24"/>
        </w:rPr>
        <w:t>, da França, e em gestão pela Universidade de Nova York, mestrado em economia na Sorbonne e MPA (mestrado em administração pública) na Universidade de Harvard.</w:t>
      </w:r>
    </w:p>
    <w:p w14:paraId="5CE7DA17" w14:textId="77777777" w:rsidR="00F3272D" w:rsidRPr="003803E6" w:rsidRDefault="00F3272D">
      <w:pPr>
        <w:rPr>
          <w:rFonts w:ascii="Times New Roman" w:hAnsi="Times New Roman" w:cs="Times New Roman"/>
        </w:rPr>
      </w:pPr>
      <w:bookmarkStart w:id="12" w:name="_GoBack"/>
      <w:bookmarkEnd w:id="12"/>
    </w:p>
    <w:sectPr w:rsidR="00F3272D" w:rsidRPr="003803E6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6E"/>
    <w:rsid w:val="0027315B"/>
    <w:rsid w:val="002F67FF"/>
    <w:rsid w:val="003803E6"/>
    <w:rsid w:val="003D4F04"/>
    <w:rsid w:val="00521C11"/>
    <w:rsid w:val="0075386F"/>
    <w:rsid w:val="0081748F"/>
    <w:rsid w:val="00AC02A2"/>
    <w:rsid w:val="00D4279D"/>
    <w:rsid w:val="00E76D6E"/>
    <w:rsid w:val="00F13334"/>
    <w:rsid w:val="00F3272D"/>
    <w:rsid w:val="00F9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5AE9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D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E76D6E"/>
    <w:rPr>
      <w:i/>
      <w:iCs/>
    </w:rPr>
  </w:style>
  <w:style w:type="character" w:styleId="Hyperlink">
    <w:name w:val="Hyperlink"/>
    <w:basedOn w:val="Fontepargpadro"/>
    <w:uiPriority w:val="99"/>
    <w:unhideWhenUsed/>
    <w:rsid w:val="00D4279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4F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8174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D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E76D6E"/>
    <w:rPr>
      <w:i/>
      <w:iCs/>
    </w:rPr>
  </w:style>
  <w:style w:type="character" w:styleId="Hyperlink">
    <w:name w:val="Hyperlink"/>
    <w:basedOn w:val="Fontepargpadro"/>
    <w:uiPriority w:val="99"/>
    <w:unhideWhenUsed/>
    <w:rsid w:val="00D4279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4F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8174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inara</cp:lastModifiedBy>
  <cp:revision>3</cp:revision>
  <dcterms:created xsi:type="dcterms:W3CDTF">2015-07-17T23:01:00Z</dcterms:created>
  <dcterms:modified xsi:type="dcterms:W3CDTF">2016-04-15T21:53:00Z</dcterms:modified>
</cp:coreProperties>
</file>