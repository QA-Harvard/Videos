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85" w:rsidRPr="00EF184F" w:rsidRDefault="00EF395B" w:rsidP="00C47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Alan Brewer é o líder global de aprendizado e desenvolvimento da Equifax, Inc. Alan tem o papel de proporcionar uma liderança sólida para desenvolver e sustentar a aprendizagem e as iniciativas de eficácia e desenvolvimento organizacional destaques na categoria. </w:t>
      </w:r>
      <w:r>
        <w:rPr>
          <w:rFonts w:ascii="Times New Roman" w:hAnsi="Times New Roman"/>
          <w:sz w:val="24"/>
        </w:rPr>
        <w:t xml:space="preserve">Alan lidera uma equipe de especialistas de aprendizado e desenvolvimento organizacional e consultores que projetam a infraestrutura, os modelos, as ferramentas e as metodologias para apoiar os negócios da Equifax em 14 países em todo o mundo. </w:t>
      </w:r>
      <w:r>
        <w:rPr>
          <w:rFonts w:ascii="Times New Roman" w:hAnsi="Times New Roman"/>
          <w:sz w:val="24"/>
        </w:rPr>
        <w:t xml:space="preserve">Anteriormente, Alan foi diretor de desenvolvimento executivo e aprendizado global da Turner Broadcasting System, Inc. Nesse cargo, ele era responsável pela concepção, desenvolvimento e execução de estratégias de aprendizado globais para Europa, Oriente Médio e África (EMEA); Austrália, Índia e Ásia (Ásia-Pac) e Américas. </w:t>
      </w:r>
      <w:r>
        <w:rPr>
          <w:rFonts w:ascii="Times New Roman" w:hAnsi="Times New Roman"/>
          <w:sz w:val="24"/>
        </w:rPr>
        <w:t xml:space="preserve">Ele teve um papel fundamental ao combinar a gestão de desempenho, gestão de talentos, planejamento de sucessão e análise de talentos com as iniciativas de desenvolvimento de pessoas da Time Warner e os programas de desenvolvimento de executivos da Turner. </w:t>
      </w:r>
      <w:r>
        <w:rPr>
          <w:rFonts w:ascii="Times New Roman" w:hAnsi="Times New Roman"/>
          <w:sz w:val="24"/>
        </w:rPr>
        <w:t xml:space="preserve">Além de diversas certificações e designações profissionais, Alan tem bacharelado em comunicações e mestrado em gestão, os dois pela Universidade Mercer.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3985" w:rsidRPr="00EF184F" w:rsidSect="00E8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5B"/>
    <w:rsid w:val="00151C5B"/>
    <w:rsid w:val="00303992"/>
    <w:rsid w:val="00464247"/>
    <w:rsid w:val="00633830"/>
    <w:rsid w:val="007351A1"/>
    <w:rsid w:val="00990292"/>
    <w:rsid w:val="00B23E70"/>
    <w:rsid w:val="00B33985"/>
    <w:rsid w:val="00C47A17"/>
    <w:rsid w:val="00D726F2"/>
    <w:rsid w:val="00D8035D"/>
    <w:rsid w:val="00DB7672"/>
    <w:rsid w:val="00DC14FE"/>
    <w:rsid w:val="00DC5251"/>
    <w:rsid w:val="00DF1C69"/>
    <w:rsid w:val="00E860B1"/>
    <w:rsid w:val="00E971A7"/>
    <w:rsid w:val="00EF184F"/>
    <w:rsid w:val="00E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CA348-91F5-B349-9909-2B00AC95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2011-12-16T17:04:00Z</dcterms:created>
  <dcterms:modified xsi:type="dcterms:W3CDTF">2011-12-16T17:04:00Z</dcterms:modified>
</cp:coreProperties>
</file>