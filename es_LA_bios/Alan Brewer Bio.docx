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985" w:rsidRPr="00EF184F" w:rsidRDefault="00EF395B" w:rsidP="00C47A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Alan Brewer es Líder de Aprendizaje y Desarrollo Global para Equifax, Inc. El papel de Alan es ofrecer liderazgo intelectual para construir y mantener la mejor técnica docente y el mejor desarrollo organizacional, así como fomentar iniciativas de efectividad. </w:t>
      </w:r>
      <w:r>
        <w:rPr>
          <w:rFonts w:ascii="Times New Roman" w:hAnsi="Times New Roman"/>
          <w:sz w:val="24"/>
        </w:rPr>
        <w:t xml:space="preserve">Alan dirige un equipo de especialistas y asesores en aprendizaje y desarrollo organizacional que diseñan infraestructuras, marcos de referencia, herramientas y metodologías para apoyar a las empresas Equifax repartidas en 14 países de todo el mundo. </w:t>
      </w:r>
      <w:r>
        <w:rPr>
          <w:rFonts w:ascii="Times New Roman" w:hAnsi="Times New Roman"/>
          <w:sz w:val="24"/>
        </w:rPr>
        <w:t xml:space="preserve">Anteriormente, Alan fue Director de Desarrollo Ejecutivo y Aprendizaje Global de Turner Broadcasting, Inc. En este cargo, fue responsable de la concepción, desarrollo y ejecución de estrategias de aprendizaje globales para Europa, Oriente Medio y África (EMEA, por sus siglas en inglés); Australia, India y Asia (AsiaPac); y las Américas. </w:t>
      </w:r>
      <w:r>
        <w:rPr>
          <w:rFonts w:ascii="Times New Roman" w:hAnsi="Times New Roman"/>
          <w:sz w:val="24"/>
        </w:rPr>
        <w:t xml:space="preserve">Desempeñó un papel clave combinando la gestión del desempeño, la gestión del talento, la planificación de la sucesión y la revisión del talento en las iniciativas de desarrollo personal de Time Warner y en los programas de desarrollo ejecutivo de Turner. </w:t>
      </w:r>
      <w:r>
        <w:rPr>
          <w:rFonts w:ascii="Times New Roman" w:hAnsi="Times New Roman"/>
          <w:sz w:val="24"/>
        </w:rPr>
        <w:t xml:space="preserve">Además de múltiples certificaciones y nombramientos profesionales, Alan tiene una Licenciatura en Comunicaciones y una Maestría en Gestión, ambas de Mercer University. 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3985" w:rsidRPr="00EF184F" w:rsidSect="00E86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95B"/>
    <w:rsid w:val="00151C5B"/>
    <w:rsid w:val="00303992"/>
    <w:rsid w:val="00464247"/>
    <w:rsid w:val="00633830"/>
    <w:rsid w:val="007351A1"/>
    <w:rsid w:val="00990292"/>
    <w:rsid w:val="00B23E70"/>
    <w:rsid w:val="00B33985"/>
    <w:rsid w:val="00C47A17"/>
    <w:rsid w:val="00D726F2"/>
    <w:rsid w:val="00D8035D"/>
    <w:rsid w:val="00DB7672"/>
    <w:rsid w:val="00DC14FE"/>
    <w:rsid w:val="00DC5251"/>
    <w:rsid w:val="00DF1C69"/>
    <w:rsid w:val="00E860B1"/>
    <w:rsid w:val="00E971A7"/>
    <w:rsid w:val="00EF184F"/>
    <w:rsid w:val="00EF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C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C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microsoft.com/office/2007/relationships/stylesWithEffects" Target="stylesWithEffects.xml" /><Relationship Id="rId4" Type="http://schemas.openxmlformats.org/officeDocument/2006/relationships/settings" Target="setting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customXml" Target="../customXml/item1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CA348-91F5-B349-9909-2B00AC951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2011-12-16T17:04:00Z</dcterms:created>
  <dcterms:modified xsi:type="dcterms:W3CDTF">2011-12-16T17:04:00Z</dcterms:modified>
</cp:coreProperties>
</file>