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9A8B0" w14:textId="2C532FAA" w:rsidR="00DF7BC8" w:rsidRPr="00602A79" w:rsidRDefault="00DF7BC8" w:rsidP="00B2098B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La Dra. Anna Tavis es Responsable de Tale</w:t>
      </w:r>
      <w:bookmarkStart w:id="0" w:name="_GoBack"/>
      <w:bookmarkEnd w:id="0"/>
      <w:r>
        <w:rPr>
          <w:rFonts w:ascii="Times New Roman" w:hAnsi="Times New Roman"/>
          <w:sz w:val="24"/>
        </w:rPr>
        <w:t>nto y Desarrollo en Brown Brothers Harriman, con sede en la ciudad de Nueva York. Su carrera se ha desarrollado en torno a la gestión de talento global y aprendizaje en empresas, instituciones académicas y consultorías, y tiene una gran experiencia trabajando en Europa, India, Eurasia y Oriente Medio.</w:t>
      </w:r>
    </w:p>
    <w:p w14:paraId="54694E83" w14:textId="50D66F89" w:rsidR="00DF7BC8" w:rsidRPr="00602A79" w:rsidRDefault="00DF7BC8" w:rsidP="00B2098B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Anna también es Editora de los diarios Perspectives Column for People y Strategy Journal y es miembro de la junta directiva de la Human Resource Planning Society. Imparte conferencias regularmente, publica sobre sobre temas relacionados con la gestión global del talento y es autora del libro "Perspectives".</w:t>
      </w:r>
    </w:p>
    <w:p w14:paraId="62478742" w14:textId="77777777" w:rsidR="00745787" w:rsidRDefault="00DF7BC8" w:rsidP="00B2098B">
      <w:pPr>
        <w:pStyle w:val="NormalWeb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Actualmente, Anna es Profesora Asociada en la NYU, donde imparte clases en programas de posgrado sobre gestión del talento y organización en el Department of Leadership and Human Resource Management. </w:t>
      </w:r>
    </w:p>
    <w:p w14:paraId="66F5EAFA" w14:textId="0AA7CBF1" w:rsidR="00DF7BC8" w:rsidRPr="00602A79" w:rsidRDefault="00DF7BC8" w:rsidP="00B2098B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Es titulada en Lingüística y Educación por la Herzen Pedagogical University, y tiene una Maestría y un Doctorado en Literatura Comparada de Princeton University, así como un Certificado Superior en Administración de Empresas de la Universidad de Carolina del Sur.</w:t>
      </w:r>
    </w:p>
    <w:p w14:paraId="03446E89" w14:textId="77777777" w:rsidR="00F3272D" w:rsidRPr="00602A79" w:rsidRDefault="00F3272D">
      <w:pPr>
        <w:rPr>
          <w:rFonts w:ascii="Times New Roman" w:hAnsi="Times New Roman" w:cs="Times New Roman"/>
        </w:rPr>
      </w:pPr>
    </w:p>
    <w:sectPr w:rsidR="00F3272D" w:rsidRPr="00602A7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386D1F"/>
    <w:rsid w:val="00461FE9"/>
    <w:rsid w:val="00602A79"/>
    <w:rsid w:val="00745787"/>
    <w:rsid w:val="00760ABD"/>
    <w:rsid w:val="00B2098B"/>
    <w:rsid w:val="00DF7BC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917E6"/>
  <w14:defaultImageDpi w14:val="300"/>
  <w15:docId w15:val="{0931EAD8-A502-450D-A82D-1D4ADF26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BD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B20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Chen, Jun</cp:lastModifiedBy>
  <cp:revision>4</cp:revision>
  <dcterms:created xsi:type="dcterms:W3CDTF">2012-02-27T15:48:00Z</dcterms:created>
  <dcterms:modified xsi:type="dcterms:W3CDTF">2016-04-28T03:23:00Z</dcterms:modified>
</cp:coreProperties>
</file>