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8A65B3" w14:textId="77777777" w:rsidR="003C3E84" w:rsidRPr="00FE7664" w:rsidRDefault="003C3E84">
      <w:pPr>
        <w:pStyle w:val="ResumeText"/>
        <w:tabs>
          <w:tab w:val="right" w:pos="9270"/>
        </w:tabs>
        <w:spacing w:after="0"/>
        <w:rPr>
          <w:sz w:val="24"/>
          <w:szCs w:val="24"/>
        </w:rPr>
      </w:pPr>
      <w:bookmarkStart w:id="0" w:name="_GoBack"/>
    </w:p>
    <w:p w14:paraId="716C6A87" w14:textId="66228F88" w:rsidR="00CA32AD" w:rsidRPr="00FE7664" w:rsidRDefault="00FE7664" w:rsidP="00CA32AD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</w:rPr>
        <w:t xml:space="preserve">Tara Levine es Vicepresidenta de EMEA para Ocean Spray, donde supervisa los negocios de bebidas y alimentación en Europa, Oriente Próximo y África. </w:t>
      </w:r>
      <w:r>
        <w:rPr>
          <w:color w:val="000000"/>
          <w:sz w:val="24"/>
        </w:rPr>
        <w:t xml:space="preserve">Tara dirige todos los aspectos comerciales de este catálogo multimarca, incluido el desarrollo de negocio, marketing, innovación, finanzas y operaciones. </w:t>
      </w:r>
      <w:r>
        <w:rPr>
          <w:color w:val="000000"/>
          <w:sz w:val="24"/>
        </w:rPr>
        <w:t xml:space="preserve">También dirige los esfuerzos de la empresa en la introducción de arándanos y de la marca Ocean Spray en nuevos mercados emergentes.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73FA976" w14:textId="77777777" w:rsidR="00CA32AD" w:rsidRPr="00FE7664" w:rsidRDefault="00CA32AD" w:rsidP="00CA32AD">
      <w:pPr>
        <w:shd w:val="clear" w:color="auto" w:fill="FFFFFF"/>
        <w:rPr>
          <w:color w:val="000000"/>
          <w:sz w:val="24"/>
          <w:szCs w:val="24"/>
        </w:rPr>
      </w:pPr>
    </w:p>
    <w:p w14:paraId="10550DC7" w14:textId="47865D11" w:rsidR="00CA32AD" w:rsidRPr="00FE7664" w:rsidRDefault="00CA2DF8" w:rsidP="00CA32AD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</w:rPr>
        <w:t xml:space="preserve">Antes de asumir este puesto internacional, Tara trabajó como Directora de Marketing para la rama norteamericana de Ocean Spray, supervisando el crecimiento millonario resultante de la innovación y la expansión de la base del negocio. </w:t>
      </w:r>
      <w:r>
        <w:rPr>
          <w:color w:val="000000"/>
          <w:sz w:val="24"/>
        </w:rPr>
        <w:t xml:space="preserve">Anteriormente trabajó en Procter &amp; Gamble, donde gestionó el negocio mundial de preparados para el afeitado para hombres de Gillette y el negocio de Right Guard en Norteamérica y lanzó la línea de cepillos de dientes Disney Stages de Oral-B.  </w:t>
      </w:r>
      <w:r>
        <w:rPr>
          <w:color w:val="000000"/>
          <w:sz w:val="24"/>
        </w:rPr>
        <w:t xml:space="preserve">Anteriormente trabajó como Directora de Investigación y de Servicios de Asesoría en Catalyst, una organización de investigación y consultoría sin fines de lucro que promueve el avance de la mujer en los negocios. </w:t>
      </w:r>
      <w:r>
        <w:rPr>
          <w:color w:val="000000"/>
          <w:sz w:val="24"/>
        </w:rPr>
        <w:t xml:space="preserve">En este cargo se asoció con empresas del Fortune 500 para desarrollar estrategias para aprovechar el talento de las mujeres en organizaciones y escribió el libro "Creating Women’s Networks: </w:t>
      </w:r>
      <w:r>
        <w:rPr>
          <w:color w:val="000000"/>
          <w:sz w:val="24"/>
        </w:rPr>
        <w:t>A How-To Guide for Women and Companies".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9FE5313" w14:textId="77777777" w:rsidR="00CA32AD" w:rsidRPr="00FE7664" w:rsidRDefault="00CA32AD" w:rsidP="00CA32AD">
      <w:pPr>
        <w:shd w:val="clear" w:color="auto" w:fill="FFFFFF"/>
        <w:rPr>
          <w:color w:val="000000"/>
          <w:sz w:val="24"/>
          <w:szCs w:val="24"/>
        </w:rPr>
      </w:pPr>
    </w:p>
    <w:p w14:paraId="1CC5DA32" w14:textId="77777777" w:rsidR="00CA32AD" w:rsidRPr="00FE7664" w:rsidRDefault="00FE7664" w:rsidP="00FE7664">
      <w:pPr>
        <w:shd w:val="clear" w:color="auto" w:fill="FFFFFF"/>
        <w:tabs>
          <w:tab w:val="right" w:pos="9270"/>
        </w:tabs>
        <w:rPr>
          <w:rFonts w:ascii="Arial" w:hAnsi="Arial" w:cs="Arial"/>
          <w:color w:val="000000"/>
          <w:sz w:val="24"/>
          <w:szCs w:val="24"/>
        </w:rPr>
      </w:pPr>
      <w:r>
        <w:rPr>
          <w:color w:val="000000"/>
          <w:sz w:val="24"/>
        </w:rPr>
        <w:t xml:space="preserve">Tara tiene una Maestría en Administración de Empresas de Harvard Business School y una Licenciatura de Brown University.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D505EEB" w14:textId="77777777" w:rsidR="000B1A07" w:rsidRPr="00FE7664" w:rsidRDefault="000B1A07">
      <w:pPr>
        <w:pStyle w:val="ResumeText"/>
        <w:tabs>
          <w:tab w:val="right" w:pos="9270"/>
        </w:tabs>
        <w:spacing w:after="0"/>
        <w:rPr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F564466" w14:textId="77777777" w:rsidR="000B1A07" w:rsidRPr="00FE7664" w:rsidRDefault="000B1A07">
      <w:pPr>
        <w:pStyle w:val="ResumeText"/>
        <w:tabs>
          <w:tab w:val="right" w:pos="9270"/>
        </w:tabs>
        <w:spacing w:after="0"/>
        <w:rPr>
          <w:sz w:val="24"/>
          <w:szCs w:val="24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B1A07" w:rsidRPr="00FE7664" w:rsidSect="00E43434">
      <w:pgSz w:w="12240" w:h="15840" w:code="1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D354A0"/>
    <w:multiLevelType w:val="singleLevel"/>
    <w:tmpl w:val="88DCEA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">
    <w:nsid w:val="068C5788"/>
    <w:multiLevelType w:val="singleLevel"/>
    <w:tmpl w:val="88DCEA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3">
    <w:nsid w:val="071A1DB1"/>
    <w:multiLevelType w:val="hybridMultilevel"/>
    <w:tmpl w:val="8B466828"/>
    <w:lvl w:ilvl="0" w:tplc="44EA330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506BED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E6E6CCB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1D86EE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A8ED8C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F4C44E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FA432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6947A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A8C4AC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7920B3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06E103F"/>
    <w:multiLevelType w:val="singleLevel"/>
    <w:tmpl w:val="88DCEA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6">
    <w:nsid w:val="1EF96288"/>
    <w:multiLevelType w:val="singleLevel"/>
    <w:tmpl w:val="47D410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7">
    <w:nsid w:val="21667F88"/>
    <w:multiLevelType w:val="singleLevel"/>
    <w:tmpl w:val="FBF6D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8">
    <w:nsid w:val="24366376"/>
    <w:multiLevelType w:val="singleLevel"/>
    <w:tmpl w:val="88DCEA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9">
    <w:nsid w:val="2F6979BB"/>
    <w:multiLevelType w:val="hybridMultilevel"/>
    <w:tmpl w:val="BD82981E"/>
    <w:lvl w:ilvl="0" w:tplc="8D58C9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7CCF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4B420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4480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EEA2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1E4F3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465B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4C70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5E23F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27B5F1F"/>
    <w:multiLevelType w:val="hybridMultilevel"/>
    <w:tmpl w:val="CF30F88C"/>
    <w:lvl w:ilvl="0" w:tplc="D548D0A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D4605F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42CE325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A240F2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BE645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1112566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EAE6EA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5E2701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8AF71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3D06625"/>
    <w:multiLevelType w:val="hybridMultilevel"/>
    <w:tmpl w:val="E82ED5F2"/>
    <w:lvl w:ilvl="0" w:tplc="A84E21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CA880D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7840A3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A4CA6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F86D1B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9E00D3C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BD6CA4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DDA794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C3075A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63B2802"/>
    <w:multiLevelType w:val="singleLevel"/>
    <w:tmpl w:val="88DCEA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3">
    <w:nsid w:val="3CC76CC4"/>
    <w:multiLevelType w:val="hybridMultilevel"/>
    <w:tmpl w:val="EE724C8E"/>
    <w:lvl w:ilvl="0" w:tplc="82AA24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B5883D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0CE7A1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250E7D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BB2D5E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68527B0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5685F1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284892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35CC57E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03747E2"/>
    <w:multiLevelType w:val="singleLevel"/>
    <w:tmpl w:val="47D410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5">
    <w:nsid w:val="42EE7944"/>
    <w:multiLevelType w:val="singleLevel"/>
    <w:tmpl w:val="FBF6D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6">
    <w:nsid w:val="57022760"/>
    <w:multiLevelType w:val="singleLevel"/>
    <w:tmpl w:val="88DCEA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7">
    <w:nsid w:val="5CDF134B"/>
    <w:multiLevelType w:val="hybridMultilevel"/>
    <w:tmpl w:val="8D14A7B0"/>
    <w:lvl w:ilvl="0" w:tplc="8AB4B40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3F3C545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D64E153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5B443E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5C4A03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E74DE1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6FEDE9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4D8476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1A2400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61AC46D3"/>
    <w:multiLevelType w:val="singleLevel"/>
    <w:tmpl w:val="2D941716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16"/>
      </w:rPr>
    </w:lvl>
  </w:abstractNum>
  <w:abstractNum w:abstractNumId="19">
    <w:nsid w:val="622E4D8F"/>
    <w:multiLevelType w:val="singleLevel"/>
    <w:tmpl w:val="88DCEA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0">
    <w:nsid w:val="640E29A9"/>
    <w:multiLevelType w:val="singleLevel"/>
    <w:tmpl w:val="FBF6D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1">
    <w:nsid w:val="6C455242"/>
    <w:multiLevelType w:val="singleLevel"/>
    <w:tmpl w:val="FBF6D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2">
    <w:nsid w:val="6D6E72DE"/>
    <w:multiLevelType w:val="singleLevel"/>
    <w:tmpl w:val="D194CC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3">
    <w:nsid w:val="76F44B3A"/>
    <w:multiLevelType w:val="singleLevel"/>
    <w:tmpl w:val="FBF6D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4">
    <w:nsid w:val="7C6219D0"/>
    <w:multiLevelType w:val="singleLevel"/>
    <w:tmpl w:val="88DCEA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5">
    <w:nsid w:val="7D0D333B"/>
    <w:multiLevelType w:val="singleLevel"/>
    <w:tmpl w:val="E9ACF6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6">
    <w:nsid w:val="7DF506E7"/>
    <w:multiLevelType w:val="singleLevel"/>
    <w:tmpl w:val="D194CC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7">
    <w:nsid w:val="7F984D8F"/>
    <w:multiLevelType w:val="singleLevel"/>
    <w:tmpl w:val="FBF6D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59"/>
        <w:lvlJc w:val="left"/>
        <w:pPr>
          <w:ind w:left="259" w:hanging="259"/>
        </w:pPr>
        <w:rPr>
          <w:rFonts w:ascii="Symbol" w:hAnsi="Symbol" w:hint="default"/>
        </w:rPr>
      </w:lvl>
    </w:lvlOverride>
  </w:num>
  <w:num w:numId="2">
    <w:abstractNumId w:val="7"/>
  </w:num>
  <w:num w:numId="3">
    <w:abstractNumId w:val="21"/>
  </w:num>
  <w:num w:numId="4">
    <w:abstractNumId w:val="20"/>
  </w:num>
  <w:num w:numId="5">
    <w:abstractNumId w:val="27"/>
  </w:num>
  <w:num w:numId="6">
    <w:abstractNumId w:val="15"/>
  </w:num>
  <w:num w:numId="7">
    <w:abstractNumId w:val="23"/>
  </w:num>
  <w:num w:numId="8">
    <w:abstractNumId w:val="22"/>
  </w:num>
  <w:num w:numId="9">
    <w:abstractNumId w:val="26"/>
  </w:num>
  <w:num w:numId="10">
    <w:abstractNumId w:val="18"/>
  </w:num>
  <w:num w:numId="11">
    <w:abstractNumId w:val="25"/>
  </w:num>
  <w:num w:numId="12">
    <w:abstractNumId w:val="6"/>
  </w:num>
  <w:num w:numId="13">
    <w:abstractNumId w:val="14"/>
  </w:num>
  <w:num w:numId="14">
    <w:abstractNumId w:val="11"/>
  </w:num>
  <w:num w:numId="15">
    <w:abstractNumId w:val="9"/>
  </w:num>
  <w:num w:numId="16">
    <w:abstractNumId w:val="3"/>
  </w:num>
  <w:num w:numId="17">
    <w:abstractNumId w:val="13"/>
  </w:num>
  <w:num w:numId="18">
    <w:abstractNumId w:val="10"/>
  </w:num>
  <w:num w:numId="19">
    <w:abstractNumId w:val="1"/>
  </w:num>
  <w:num w:numId="20">
    <w:abstractNumId w:val="12"/>
  </w:num>
  <w:num w:numId="21">
    <w:abstractNumId w:val="5"/>
  </w:num>
  <w:num w:numId="22">
    <w:abstractNumId w:val="19"/>
  </w:num>
  <w:num w:numId="23">
    <w:abstractNumId w:val="8"/>
  </w:num>
  <w:num w:numId="24">
    <w:abstractNumId w:val="24"/>
  </w:num>
  <w:num w:numId="25">
    <w:abstractNumId w:val="4"/>
  </w:num>
  <w:num w:numId="26">
    <w:abstractNumId w:val="2"/>
  </w:num>
  <w:num w:numId="27">
    <w:abstractNumId w:val="16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trackRevision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BCA"/>
    <w:rsid w:val="00065BFE"/>
    <w:rsid w:val="000B1A07"/>
    <w:rsid w:val="000B50D6"/>
    <w:rsid w:val="000F767D"/>
    <w:rsid w:val="001716B0"/>
    <w:rsid w:val="001B5741"/>
    <w:rsid w:val="001E44B6"/>
    <w:rsid w:val="00294014"/>
    <w:rsid w:val="002A6BCA"/>
    <w:rsid w:val="002F49BA"/>
    <w:rsid w:val="002F7DD0"/>
    <w:rsid w:val="003768DA"/>
    <w:rsid w:val="00385599"/>
    <w:rsid w:val="003C3E84"/>
    <w:rsid w:val="00483386"/>
    <w:rsid w:val="006831B5"/>
    <w:rsid w:val="006B5A26"/>
    <w:rsid w:val="00737C56"/>
    <w:rsid w:val="00816D70"/>
    <w:rsid w:val="008A3015"/>
    <w:rsid w:val="009210CB"/>
    <w:rsid w:val="00AC1C0F"/>
    <w:rsid w:val="00B34C46"/>
    <w:rsid w:val="00B964F2"/>
    <w:rsid w:val="00BF7567"/>
    <w:rsid w:val="00C31970"/>
    <w:rsid w:val="00C977FE"/>
    <w:rsid w:val="00CA2DF8"/>
    <w:rsid w:val="00CA32AD"/>
    <w:rsid w:val="00CB151D"/>
    <w:rsid w:val="00D11E6A"/>
    <w:rsid w:val="00D432B0"/>
    <w:rsid w:val="00D8445B"/>
    <w:rsid w:val="00D900C7"/>
    <w:rsid w:val="00E16219"/>
    <w:rsid w:val="00E21554"/>
    <w:rsid w:val="00E40763"/>
    <w:rsid w:val="00E43434"/>
    <w:rsid w:val="00FE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FE70E6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="Times New Roman" w:eastAsia="Times New Roman" w:hAnsi="Times New Roman" w:cs="Times New Roman"/>
        <w:lang w:val="es-MX" w:eastAsia="es-MX" w:bidi="es-MX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3434"/>
  </w:style>
  <w:style w:type="paragraph" w:styleId="Heading1">
    <w:name w:val="heading 1"/>
    <w:basedOn w:val="Normal"/>
    <w:next w:val="Normal"/>
    <w:qFormat/>
    <w:rsid w:val="00E43434"/>
    <w:pPr>
      <w:keepNext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qFormat/>
    <w:rsid w:val="00E43434"/>
    <w:pPr>
      <w:keepNext/>
      <w:widowControl w:val="0"/>
      <w:tabs>
        <w:tab w:val="right" w:pos="9270"/>
      </w:tabs>
      <w:ind w:right="72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E43434"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E43434"/>
    <w:pPr>
      <w:keepNext/>
      <w:tabs>
        <w:tab w:val="right" w:pos="9270"/>
      </w:tabs>
      <w:ind w:right="72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E43434"/>
    <w:pPr>
      <w:keepNext/>
      <w:outlineLvl w:val="4"/>
    </w:pPr>
    <w:rPr>
      <w:b/>
      <w:i/>
    </w:rPr>
  </w:style>
  <w:style w:type="paragraph" w:styleId="Heading6">
    <w:name w:val="heading 6"/>
    <w:basedOn w:val="Normal"/>
    <w:next w:val="Normal"/>
    <w:qFormat/>
    <w:rsid w:val="00E43434"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E43434"/>
    <w:pPr>
      <w:keepNext/>
      <w:tabs>
        <w:tab w:val="right" w:pos="9270"/>
      </w:tabs>
      <w:outlineLvl w:val="6"/>
    </w:pPr>
    <w:rPr>
      <w:b/>
      <w:sz w:val="18"/>
    </w:rPr>
  </w:style>
  <w:style w:type="paragraph" w:styleId="Heading8">
    <w:name w:val="heading 8"/>
    <w:basedOn w:val="Normal"/>
    <w:next w:val="Normal"/>
    <w:qFormat/>
    <w:rsid w:val="00E43434"/>
    <w:pPr>
      <w:keepNext/>
      <w:tabs>
        <w:tab w:val="right" w:pos="9270"/>
      </w:tabs>
      <w:ind w:right="72"/>
      <w:outlineLvl w:val="7"/>
    </w:pPr>
    <w:rPr>
      <w:b/>
      <w:bCs/>
      <w:sz w:val="18"/>
    </w:rPr>
  </w:style>
  <w:style w:type="paragraph" w:styleId="Heading9">
    <w:name w:val="heading 9"/>
    <w:basedOn w:val="Normal"/>
    <w:next w:val="Normal"/>
    <w:link w:val="Heading9Char"/>
    <w:qFormat/>
    <w:rsid w:val="00E43434"/>
    <w:pPr>
      <w:keepNext/>
      <w:widowControl w:val="0"/>
      <w:tabs>
        <w:tab w:val="right" w:pos="9270"/>
      </w:tabs>
      <w:ind w:right="162"/>
      <w:outlineLvl w:val="8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Hidden">
    <w:name w:val="NoteHidden"/>
    <w:basedOn w:val="Normal"/>
    <w:rsid w:val="00E43434"/>
    <w:rPr>
      <w:rFonts w:ascii="Arial" w:hAnsi="Arial"/>
      <w:b/>
      <w:vanish/>
      <w:color w:val="FF0000"/>
      <w:sz w:val="16"/>
    </w:rPr>
  </w:style>
  <w:style w:type="paragraph" w:customStyle="1" w:styleId="NormalSubList">
    <w:name w:val="NormalSubList"/>
    <w:basedOn w:val="Normal"/>
    <w:rsid w:val="00E43434"/>
    <w:pPr>
      <w:keepLines/>
      <w:tabs>
        <w:tab w:val="left" w:pos="0"/>
        <w:tab w:val="left" w:pos="360"/>
        <w:tab w:val="left" w:pos="3240"/>
      </w:tabs>
      <w:spacing w:before="60"/>
      <w:ind w:left="360" w:hanging="360"/>
    </w:pPr>
    <w:rPr>
      <w:color w:val="000000"/>
    </w:rPr>
  </w:style>
  <w:style w:type="paragraph" w:customStyle="1" w:styleId="ResumeText">
    <w:name w:val="ResumeText"/>
    <w:basedOn w:val="Normal"/>
    <w:rsid w:val="00E43434"/>
    <w:pPr>
      <w:spacing w:after="60"/>
    </w:pPr>
  </w:style>
  <w:style w:type="paragraph" w:customStyle="1" w:styleId="ResumeBullet">
    <w:name w:val="ResumeBullet"/>
    <w:basedOn w:val="ResumeText"/>
    <w:rsid w:val="00E43434"/>
    <w:pPr>
      <w:tabs>
        <w:tab w:val="right" w:pos="8064"/>
      </w:tabs>
      <w:spacing w:after="20"/>
      <w:ind w:left="259" w:hanging="259"/>
      <w:jc w:val="both"/>
    </w:pPr>
  </w:style>
  <w:style w:type="character" w:customStyle="1" w:styleId="OrgName">
    <w:name w:val="OrgName"/>
    <w:basedOn w:val="DefaultParagraphFont"/>
    <w:rsid w:val="00E43434"/>
    <w:rPr>
      <w:b/>
      <w:caps/>
    </w:rPr>
  </w:style>
  <w:style w:type="character" w:customStyle="1" w:styleId="JobTitle">
    <w:name w:val="JobTitle"/>
    <w:basedOn w:val="DefaultParagraphFont"/>
    <w:rsid w:val="00E43434"/>
    <w:rPr>
      <w:b/>
    </w:rPr>
  </w:style>
  <w:style w:type="paragraph" w:customStyle="1" w:styleId="Spacer">
    <w:name w:val="Spacer"/>
    <w:basedOn w:val="Normal"/>
    <w:rsid w:val="00E43434"/>
    <w:pPr>
      <w:tabs>
        <w:tab w:val="right" w:pos="9270"/>
      </w:tabs>
      <w:ind w:right="162"/>
      <w:jc w:val="right"/>
    </w:pPr>
  </w:style>
  <w:style w:type="paragraph" w:customStyle="1" w:styleId="ResumeJobHead">
    <w:name w:val="ResumeJobHead"/>
    <w:basedOn w:val="ResumeText"/>
    <w:next w:val="ResumeText"/>
    <w:rsid w:val="00E43434"/>
    <w:pPr>
      <w:spacing w:after="0"/>
      <w:jc w:val="both"/>
    </w:pPr>
  </w:style>
  <w:style w:type="character" w:customStyle="1" w:styleId="hidden">
    <w:name w:val="hidden"/>
    <w:basedOn w:val="DefaultParagraphFont"/>
    <w:rsid w:val="00E43434"/>
    <w:rPr>
      <w:vanish/>
      <w:color w:val="FF0000"/>
    </w:rPr>
  </w:style>
  <w:style w:type="paragraph" w:styleId="Title">
    <w:name w:val="Title"/>
    <w:basedOn w:val="Normal"/>
    <w:qFormat/>
    <w:rsid w:val="00E43434"/>
    <w:pPr>
      <w:tabs>
        <w:tab w:val="right" w:pos="10800"/>
      </w:tabs>
      <w:jc w:val="center"/>
    </w:pPr>
    <w:rPr>
      <w:b/>
      <w:sz w:val="24"/>
    </w:rPr>
  </w:style>
  <w:style w:type="paragraph" w:styleId="BodyTextIndent">
    <w:name w:val="Body Text Indent"/>
    <w:basedOn w:val="Normal"/>
    <w:rsid w:val="00E43434"/>
    <w:pPr>
      <w:ind w:left="-18"/>
    </w:pPr>
    <w:rPr>
      <w:sz w:val="18"/>
    </w:rPr>
  </w:style>
  <w:style w:type="paragraph" w:styleId="BalloonText">
    <w:name w:val="Balloon Text"/>
    <w:basedOn w:val="Normal"/>
    <w:semiHidden/>
    <w:rsid w:val="00D11E6A"/>
    <w:rPr>
      <w:rFonts w:ascii="Tahoma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rsid w:val="00CB151D"/>
    <w:rPr>
      <w:b/>
      <w:sz w:val="18"/>
      <w:lang w:val="es-MX" w:eastAsia="es-MX" w:bidi="es-MX"/>
    </w:rPr>
  </w:style>
  <w:style w:type="paragraph" w:styleId="NormalWeb">
    <w:name w:val="Normal (Web)"/>
    <w:basedOn w:val="Normal"/>
    <w:rsid w:val="003C3E84"/>
    <w:pPr>
      <w:spacing w:before="100" w:beforeAutospacing="1" w:after="100" w:afterAutospacing="1"/>
    </w:pPr>
    <w:rPr>
      <w:rFonts w:ascii="Verdana" w:eastAsia="PMingLiU" w:hAnsi="Verdana"/>
      <w:color w:val="666666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3434"/>
  </w:style>
  <w:style w:type="paragraph" w:styleId="Heading1">
    <w:name w:val="heading 1"/>
    <w:basedOn w:val="Normal"/>
    <w:next w:val="Normal"/>
    <w:qFormat/>
    <w:rsid w:val="00E43434"/>
    <w:pPr>
      <w:keepNext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qFormat/>
    <w:rsid w:val="00E43434"/>
    <w:pPr>
      <w:keepNext/>
      <w:widowControl w:val="0"/>
      <w:tabs>
        <w:tab w:val="right" w:pos="9270"/>
      </w:tabs>
      <w:ind w:right="72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E43434"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E43434"/>
    <w:pPr>
      <w:keepNext/>
      <w:tabs>
        <w:tab w:val="right" w:pos="9270"/>
      </w:tabs>
      <w:ind w:right="72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E43434"/>
    <w:pPr>
      <w:keepNext/>
      <w:outlineLvl w:val="4"/>
    </w:pPr>
    <w:rPr>
      <w:b/>
      <w:i/>
    </w:rPr>
  </w:style>
  <w:style w:type="paragraph" w:styleId="Heading6">
    <w:name w:val="heading 6"/>
    <w:basedOn w:val="Normal"/>
    <w:next w:val="Normal"/>
    <w:qFormat/>
    <w:rsid w:val="00E43434"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E43434"/>
    <w:pPr>
      <w:keepNext/>
      <w:tabs>
        <w:tab w:val="right" w:pos="9270"/>
      </w:tabs>
      <w:outlineLvl w:val="6"/>
    </w:pPr>
    <w:rPr>
      <w:b/>
      <w:sz w:val="18"/>
    </w:rPr>
  </w:style>
  <w:style w:type="paragraph" w:styleId="Heading8">
    <w:name w:val="heading 8"/>
    <w:basedOn w:val="Normal"/>
    <w:next w:val="Normal"/>
    <w:qFormat/>
    <w:rsid w:val="00E43434"/>
    <w:pPr>
      <w:keepNext/>
      <w:tabs>
        <w:tab w:val="right" w:pos="9270"/>
      </w:tabs>
      <w:ind w:right="72"/>
      <w:outlineLvl w:val="7"/>
    </w:pPr>
    <w:rPr>
      <w:b/>
      <w:bCs/>
      <w:sz w:val="18"/>
    </w:rPr>
  </w:style>
  <w:style w:type="paragraph" w:styleId="Heading9">
    <w:name w:val="heading 9"/>
    <w:basedOn w:val="Normal"/>
    <w:next w:val="Normal"/>
    <w:link w:val="Heading9Char"/>
    <w:qFormat/>
    <w:rsid w:val="00E43434"/>
    <w:pPr>
      <w:keepNext/>
      <w:widowControl w:val="0"/>
      <w:tabs>
        <w:tab w:val="right" w:pos="9270"/>
      </w:tabs>
      <w:ind w:right="162"/>
      <w:outlineLvl w:val="8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Hidden">
    <w:name w:val="NoteHidden"/>
    <w:basedOn w:val="Normal"/>
    <w:rsid w:val="00E43434"/>
    <w:rPr>
      <w:rFonts w:ascii="Arial" w:hAnsi="Arial"/>
      <w:b/>
      <w:vanish/>
      <w:color w:val="FF0000"/>
      <w:sz w:val="16"/>
    </w:rPr>
  </w:style>
  <w:style w:type="paragraph" w:customStyle="1" w:styleId="NormalSubList">
    <w:name w:val="NormalSubList"/>
    <w:basedOn w:val="Normal"/>
    <w:rsid w:val="00E43434"/>
    <w:pPr>
      <w:keepLines/>
      <w:tabs>
        <w:tab w:val="left" w:pos="0"/>
        <w:tab w:val="left" w:pos="360"/>
        <w:tab w:val="left" w:pos="3240"/>
      </w:tabs>
      <w:spacing w:before="60"/>
      <w:ind w:left="360" w:hanging="360"/>
    </w:pPr>
    <w:rPr>
      <w:color w:val="000000"/>
    </w:rPr>
  </w:style>
  <w:style w:type="paragraph" w:customStyle="1" w:styleId="ResumeText">
    <w:name w:val="ResumeText"/>
    <w:basedOn w:val="Normal"/>
    <w:rsid w:val="00E43434"/>
    <w:pPr>
      <w:spacing w:after="60"/>
    </w:pPr>
  </w:style>
  <w:style w:type="paragraph" w:customStyle="1" w:styleId="ResumeBullet">
    <w:name w:val="ResumeBullet"/>
    <w:basedOn w:val="ResumeText"/>
    <w:rsid w:val="00E43434"/>
    <w:pPr>
      <w:tabs>
        <w:tab w:val="right" w:pos="8064"/>
      </w:tabs>
      <w:spacing w:after="20"/>
      <w:ind w:left="259" w:hanging="259"/>
      <w:jc w:val="both"/>
    </w:pPr>
  </w:style>
  <w:style w:type="character" w:customStyle="1" w:styleId="OrgName">
    <w:name w:val="OrgName"/>
    <w:basedOn w:val="DefaultParagraphFont"/>
    <w:rsid w:val="00E43434"/>
    <w:rPr>
      <w:b/>
      <w:caps/>
    </w:rPr>
  </w:style>
  <w:style w:type="character" w:customStyle="1" w:styleId="JobTitle">
    <w:name w:val="JobTitle"/>
    <w:basedOn w:val="DefaultParagraphFont"/>
    <w:rsid w:val="00E43434"/>
    <w:rPr>
      <w:b/>
    </w:rPr>
  </w:style>
  <w:style w:type="paragraph" w:customStyle="1" w:styleId="Spacer">
    <w:name w:val="Spacer"/>
    <w:basedOn w:val="Normal"/>
    <w:rsid w:val="00E43434"/>
    <w:pPr>
      <w:tabs>
        <w:tab w:val="right" w:pos="9270"/>
      </w:tabs>
      <w:ind w:right="162"/>
      <w:jc w:val="right"/>
    </w:pPr>
  </w:style>
  <w:style w:type="paragraph" w:customStyle="1" w:styleId="ResumeJobHead">
    <w:name w:val="ResumeJobHead"/>
    <w:basedOn w:val="ResumeText"/>
    <w:next w:val="ResumeText"/>
    <w:rsid w:val="00E43434"/>
    <w:pPr>
      <w:spacing w:after="0"/>
      <w:jc w:val="both"/>
    </w:pPr>
  </w:style>
  <w:style w:type="character" w:customStyle="1" w:styleId="hidden">
    <w:name w:val="hidden"/>
    <w:basedOn w:val="DefaultParagraphFont"/>
    <w:rsid w:val="00E43434"/>
    <w:rPr>
      <w:vanish/>
      <w:color w:val="FF0000"/>
    </w:rPr>
  </w:style>
  <w:style w:type="paragraph" w:styleId="Title">
    <w:name w:val="Title"/>
    <w:basedOn w:val="Normal"/>
    <w:qFormat/>
    <w:rsid w:val="00E43434"/>
    <w:pPr>
      <w:tabs>
        <w:tab w:val="right" w:pos="10800"/>
      </w:tabs>
      <w:jc w:val="center"/>
    </w:pPr>
    <w:rPr>
      <w:b/>
      <w:sz w:val="24"/>
    </w:rPr>
  </w:style>
  <w:style w:type="paragraph" w:styleId="BodyTextIndent">
    <w:name w:val="Body Text Indent"/>
    <w:basedOn w:val="Normal"/>
    <w:rsid w:val="00E43434"/>
    <w:pPr>
      <w:ind w:left="-18"/>
    </w:pPr>
    <w:rPr>
      <w:sz w:val="18"/>
    </w:rPr>
  </w:style>
  <w:style w:type="paragraph" w:styleId="BalloonText">
    <w:name w:val="Balloon Text"/>
    <w:basedOn w:val="Normal"/>
    <w:semiHidden/>
    <w:rsid w:val="00D11E6A"/>
    <w:rPr>
      <w:rFonts w:ascii="Tahoma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rsid w:val="00CB151D"/>
    <w:rPr>
      <w:b/>
      <w:sz w:val="18"/>
      <w:lang w:val="en-US" w:eastAsia="en-US" w:bidi="ar-SA"/>
    </w:rPr>
  </w:style>
  <w:style w:type="paragraph" w:styleId="NormalWeb">
    <w:name w:val="Normal (Web)"/>
    <w:basedOn w:val="Normal"/>
    <w:rsid w:val="003C3E84"/>
    <w:pPr>
      <w:spacing w:before="100" w:beforeAutospacing="1" w:after="100" w:afterAutospacing="1"/>
    </w:pPr>
    <w:rPr>
      <w:rFonts w:ascii="Verdana" w:eastAsia="PMingLiU" w:hAnsi="Verdana"/>
      <w:color w:val="66666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1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microsoft.com/office/2007/relationships/stylesWithEffects" Target="stylesWithEffects.xml" /><Relationship Id="rId4" Type="http://schemas.openxmlformats.org/officeDocument/2006/relationships/settings" Target="setting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numbering" Target="numbering.xml" /><Relationship Id="rId2" Type="http://schemas.openxmlformats.org/officeDocument/2006/relationships/styles" Target="style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Templates\resumetemplateP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\MSOffice\Templates\resumetemplatePC.dot</Template>
  <TotalTime>0</TotalTime>
  <Pages>1</Pages>
  <Words>195</Words>
  <Characters>1117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TETEN</vt:lpstr>
    </vt:vector>
  </TitlesOfParts>
  <Company>Harvard Business School</Company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TETEN</dc:title>
  <dc:creator>Judy Stahl</dc:creator>
  <cp:lastModifiedBy>Ryder, Allison</cp:lastModifiedBy>
  <cp:revision>2</cp:revision>
  <cp:lastPrinted>2004-10-12T02:36:00Z</cp:lastPrinted>
  <dcterms:created xsi:type="dcterms:W3CDTF">2013-04-15T18:10:00Z</dcterms:created>
  <dcterms:modified xsi:type="dcterms:W3CDTF">2013-04-15T18:10:00Z</dcterms:modified>
</cp:coreProperties>
</file>