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1645A" w14:textId="2AB7E1A1" w:rsidR="001426F9" w:rsidRDefault="001426F9" w:rsidP="001426F9">
      <w:pPr>
        <w:rPr>
          <w:rFonts w:ascii="Times New Roman" w:hAnsi="Times New Roman" w:cs="Times New Roman"/>
        </w:rPr>
      </w:pPr>
      <w:r>
        <w:t>Robyn Bolton</w:t>
      </w:r>
      <w:r>
        <w:rPr>
          <w:rFonts w:ascii="Times New Roman" w:hAnsi="Times New Roman"/>
        </w:rPr>
        <w:t xml:space="preserve"> es Socio de Innosight, donde trabaja con ejecutivos sénior de sectores orientados al consumidor para ayudarles a identificar expansiones de mercado y oportunidades de crecimiento del negocio, definir y construir nuevas empresas multimillonarias y desarrollar estructuras organizativas y destrezas que favorezcan la innovación.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03BA6B" w14:textId="77777777" w:rsidR="001426F9" w:rsidRDefault="001426F9" w:rsidP="001426F9">
      <w:pPr>
        <w:rPr>
          <w:rFonts w:ascii="Times New Roman" w:hAnsi="Times New Roman" w:cs="Times New Roman"/>
        </w:rPr>
      </w:pPr>
    </w:p>
    <w:p w14:paraId="71138006" w14:textId="385B5C0D" w:rsidR="00E174D4" w:rsidRPr="001426F9" w:rsidRDefault="00E174D4" w:rsidP="00E174D4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Antes de unirse a Innosight, Robyn trabajó para el Boston Consulting Group (BCG) tanto en Boston como en Copenhague. </w:t>
      </w:r>
      <w:r>
        <w:rPr>
          <w:rFonts w:ascii="Times New Roman" w:hAnsi="Times New Roman"/>
        </w:rPr>
        <w:t xml:space="preserve">También cuenta con una amplia experiencia en construcción de marca y gestión empresarial. </w:t>
      </w:r>
      <w:r>
        <w:rPr>
          <w:rFonts w:ascii="Times New Roman" w:hAnsi="Times New Roman"/>
        </w:rPr>
        <w:t xml:space="preserve">Estuvo cinco años en el departamento de gestión de marca de Procter &amp; Gamble (P&amp;G), donde dirigió el lanzamiento de Swiffer en Norteamérica. </w:t>
      </w:r>
      <w:r>
        <w:rPr>
          <w:rFonts w:ascii="Times New Roman" w:hAnsi="Times New Roman"/>
        </w:rPr>
        <w:t>Como Gestora de Marca, también dirigió el marketing y la estrategia del negocio multimillonario de cuidados textiles/del hogar/y de la familia de P&amp;G en WalMart.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23486A" w14:textId="77777777" w:rsidR="00E174D4" w:rsidRDefault="00E174D4" w:rsidP="001426F9">
      <w:pPr>
        <w:rPr>
          <w:rFonts w:ascii="Times New Roman" w:hAnsi="Times New Roman" w:cs="Times New Roman"/>
        </w:rPr>
      </w:pPr>
    </w:p>
    <w:p w14:paraId="289DC315" w14:textId="23E72EC0" w:rsidR="001426F9" w:rsidRPr="001426F9" w:rsidRDefault="001426F9" w:rsidP="001426F9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Sus artículos sobre innovación han sido publicados en medios como Fast Company, Bloomberg BusinessWeek y Harvard Business Review Online. </w:t>
      </w:r>
      <w:r>
        <w:rPr>
          <w:rFonts w:ascii="Times New Roman" w:hAnsi="Times New Roman"/>
        </w:rPr>
        <w:t>Tiene una Maestría en Administración de Empresas de la Harvard Business School y una Licenciatura en Marketing con honores de la Miami University en Oxford (Ohio).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751B56D" w14:textId="77777777" w:rsidR="00726CAD" w:rsidRPr="001426F9" w:rsidRDefault="00726CA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1426F9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F9"/>
    <w:rsid w:val="000F0E3B"/>
    <w:rsid w:val="001426F9"/>
    <w:rsid w:val="00273AD9"/>
    <w:rsid w:val="00726CAD"/>
    <w:rsid w:val="008641E4"/>
    <w:rsid w:val="009041A5"/>
    <w:rsid w:val="00E174D4"/>
    <w:rsid w:val="00F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81F5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1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54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34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Innosight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Allison Ryder</cp:lastModifiedBy>
  <cp:revision>2</cp:revision>
  <dcterms:created xsi:type="dcterms:W3CDTF">2013-11-06T14:41:00Z</dcterms:created>
  <dcterms:modified xsi:type="dcterms:W3CDTF">2013-11-06T14:41:00Z</dcterms:modified>
</cp:coreProperties>
</file>