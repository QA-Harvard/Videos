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31325DC" w14:textId="5B3A4824" w:rsidR="00E76D6E" w:rsidRPr="003803E6" w:rsidRDefault="0081748F" w:rsidP="00E76D6E">
      <w:pPr>
        <w:pStyle w:val="NormalWeb"/>
        <w:rPr>
          <w:rFonts w:ascii="Times New Roman" w:hAnsi="Times New Roman"/>
          <w:sz w:val="24"/>
          <w:szCs w:val="24"/>
        </w:rPr>
      </w:pPr>
      <w:r>
        <w:fldChar w:fldCharType="begin"/>
      </w:r>
      <w:r>
        <w:instrText xml:space="preserve">HYPERLINK "http://www.people.hbs.edu/manteby"</w:instrText>
      </w:r>
      <w:r>
        <w:fldChar w:fldCharType="separate"/>
      </w:r>
      <w:r>
        <w:rPr>
          <w:rStyle w:val="Hyperlink"/>
          <w:rFonts w:ascii="Times New Roman" w:hAnsi="Times New Roman"/>
          <w:sz w:val="24"/>
        </w:rPr>
        <w:t>Michel Anteby</w:t>
      </w:r>
      <w:r>
        <w:fldChar w:fldCharType="end"/>
      </w:r>
      <w:r>
        <w:rPr>
          <w:rFonts w:ascii="Times New Roman" w:hAnsi="Times New Roman"/>
          <w:sz w:val="24"/>
        </w:rPr>
        <w:t xml:space="preserve"> es Profesor Asociado y Miembro Marvin Bower en la Harvard Business School. </w:t>
      </w:r>
      <w:r>
        <w:rPr>
          <w:rFonts w:ascii="Times New Roman" w:hAnsi="Times New Roman"/>
          <w:sz w:val="24"/>
        </w:rPr>
        <w:t xml:space="preserve">Ha impartido clases en la Maestría en Administración de Empresas de la Harvard Business School y en sus programas de Doctorado y de capacitación para ejecutivos. Recientemente, ha impartido la asignatura optativa de segundo año de Gestión de Capital Humano de la Maestría en Administración de Empresas, el seminario doctoral Elaboración de Investigaciones Cualitativas Inductivas y el curso de Buenas Prácticas de Liderazgo para ejecutivos. </w:t>
      </w:r>
    </w:p>
    <w:p w14:paraId="20A03A25" w14:textId="0A10E774" w:rsidR="00E76D6E" w:rsidRPr="003803E6" w:rsidRDefault="00E76D6E" w:rsidP="00E76D6E">
      <w:pPr>
        <w:pStyle w:val="NormalWeb"/>
        <w:rPr>
          <w:rFonts w:ascii="Times New Roman" w:hAnsi="Times New Roman"/>
          <w:sz w:val="24"/>
          <w:szCs w:val="24"/>
        </w:rPr>
      </w:pPr>
      <w:r>
        <w:rPr>
          <w:rFonts w:ascii="Times New Roman" w:hAnsi="Times New Roman"/>
          <w:sz w:val="24"/>
        </w:rPr>
        <w:t xml:space="preserve">Las investigaciones de Michel analizan la cultura organizacional y ocupacional, centrándose en cómo se forma el significado en el trabajo y cómo se sustenta el orden moral. </w:t>
      </w:r>
      <w:r>
        <w:rPr>
          <w:rFonts w:ascii="Times New Roman" w:hAnsi="Times New Roman"/>
          <w:sz w:val="24"/>
        </w:rPr>
        <w:t xml:space="preserve">A lo largo de su estudio, ha identificado las múltiples formas en las que los individuos y las organizaciones sustentan identidades elegidas, por ejemplo, involucrándose en el olvido colectivo o en comportamientos de trabajo de apariencia poco ética. </w:t>
      </w:r>
      <w:r>
        <w:rPr>
          <w:rFonts w:ascii="Times New Roman" w:hAnsi="Times New Roman"/>
          <w:sz w:val="24"/>
        </w:rPr>
        <w:t>Ha pasado tiempo realizando estudios de campo en lugares como talleres de aeronáutica, instalaciones de seguridad aeroportuaria y programas de donación de cuerpos enteros.</w:t>
      </w:r>
    </w:p>
    <w:p w14:paraId="3DE37362" w14:textId="41961B94" w:rsidR="00E76D6E" w:rsidRPr="003803E6" w:rsidRDefault="00E76D6E" w:rsidP="00E76D6E">
      <w:pPr>
        <w:pStyle w:val="NormalWeb"/>
        <w:rPr>
          <w:rFonts w:ascii="Times New Roman" w:hAnsi="Times New Roman"/>
          <w:sz w:val="24"/>
          <w:szCs w:val="24"/>
        </w:rPr>
      </w:pPr>
      <w:r>
        <w:rPr>
          <w:rFonts w:ascii="Times New Roman" w:hAnsi="Times New Roman"/>
          <w:sz w:val="24"/>
        </w:rPr>
        <w:t>Es autor de "</w:t>
      </w:r>
      <w:r>
        <w:rPr>
          <w:rStyle w:val="Emphasis"/>
          <w:rFonts w:ascii="Times New Roman" w:hAnsi="Times New Roman"/>
          <w:i w:val="0"/>
          <w:sz w:val="24"/>
        </w:rPr>
        <w:t xml:space="preserve">Moral Gray Zones", que analiza las brechas de las reglas en el trabajo y sus repercusiones cuando los gerentes desconocen dichas transgresiones. </w:t>
      </w:r>
      <w:r>
        <w:rPr>
          <w:rStyle w:val="Emphasis"/>
          <w:rFonts w:ascii="Times New Roman" w:hAnsi="Times New Roman"/>
          <w:i w:val="0"/>
          <w:sz w:val="24"/>
        </w:rPr>
        <w:t>Su trabajo también ha sido publicado en Academy of Management Journal</w:t>
      </w:r>
      <w:r>
        <w:rPr>
          <w:rStyle w:val="Emphasis"/>
          <w:rFonts w:ascii="Times New Roman" w:hAnsi="Times New Roman"/>
          <w:sz w:val="24"/>
        </w:rPr>
        <w:t xml:space="preserve">, </w:t>
      </w:r>
      <w:r>
        <w:rPr>
          <w:rStyle w:val="Emphasis"/>
          <w:rFonts w:ascii="Times New Roman" w:hAnsi="Times New Roman"/>
          <w:i w:val="0"/>
          <w:sz w:val="24"/>
        </w:rPr>
        <w:t>Administrative Science Quarterly</w:t>
      </w:r>
      <w:r>
        <w:rPr>
          <w:rFonts w:ascii="Times New Roman" w:hAnsi="Times New Roman"/>
          <w:sz w:val="24"/>
        </w:rPr>
        <w:t xml:space="preserve">, </w:t>
      </w:r>
      <w:r>
        <w:rPr>
          <w:rStyle w:val="Emphasis"/>
          <w:rFonts w:ascii="Times New Roman" w:hAnsi="Times New Roman"/>
          <w:i w:val="0"/>
          <w:sz w:val="24"/>
        </w:rPr>
        <w:t>Ethnography</w:t>
      </w:r>
      <w:r>
        <w:rPr>
          <w:rStyle w:val="Emphasis"/>
          <w:rFonts w:ascii="Times New Roman" w:hAnsi="Times New Roman"/>
          <w:sz w:val="24"/>
        </w:rPr>
        <w:t>,</w:t>
      </w:r>
      <w:r>
        <w:rPr>
          <w:rFonts w:ascii="Times New Roman" w:hAnsi="Times New Roman"/>
          <w:sz w:val="24"/>
        </w:rPr>
        <w:t xml:space="preserve"> </w:t>
      </w:r>
      <w:r>
        <w:rPr>
          <w:rStyle w:val="Emphasis"/>
          <w:rFonts w:ascii="Times New Roman" w:hAnsi="Times New Roman"/>
          <w:i w:val="0"/>
          <w:sz w:val="24"/>
        </w:rPr>
        <w:t>Organization Science</w:t>
      </w:r>
      <w:r>
        <w:rPr>
          <w:rFonts w:ascii="Times New Roman" w:hAnsi="Times New Roman"/>
          <w:sz w:val="24"/>
        </w:rPr>
        <w:t xml:space="preserve">, </w:t>
      </w:r>
      <w:r>
        <w:rPr>
          <w:rStyle w:val="Emphasis"/>
          <w:rFonts w:ascii="Times New Roman" w:hAnsi="Times New Roman"/>
          <w:i w:val="0"/>
          <w:sz w:val="24"/>
        </w:rPr>
        <w:t>Social Science &amp; Medicine</w:t>
      </w:r>
      <w:r>
        <w:rPr>
          <w:rStyle w:val="Emphasis"/>
          <w:rFonts w:ascii="Times New Roman" w:hAnsi="Times New Roman"/>
          <w:sz w:val="24"/>
        </w:rPr>
        <w:t xml:space="preserve">, </w:t>
      </w:r>
      <w:r>
        <w:rPr>
          <w:rFonts w:ascii="Times New Roman" w:hAnsi="Times New Roman"/>
          <w:sz w:val="24"/>
        </w:rPr>
        <w:t xml:space="preserve">y </w:t>
      </w:r>
      <w:r>
        <w:rPr>
          <w:rStyle w:val="Emphasis"/>
          <w:rFonts w:ascii="Times New Roman" w:hAnsi="Times New Roman"/>
          <w:i w:val="0"/>
          <w:sz w:val="24"/>
        </w:rPr>
        <w:t>Sociologie du Travail</w:t>
      </w:r>
      <w:r>
        <w:rPr>
          <w:rFonts w:ascii="Times New Roman" w:hAnsi="Times New Roman"/>
          <w:sz w:val="24"/>
        </w:rPr>
        <w:t xml:space="preserve">. </w:t>
      </w:r>
      <w:r>
        <w:rPr>
          <w:rFonts w:ascii="Times New Roman" w:hAnsi="Times New Roman"/>
          <w:sz w:val="24"/>
        </w:rPr>
        <w:t>Michel tiene un doble Doctorado en Sociología de la École des Hautes Études en Sciences Sociales en Francia y en Gestión de la Universidad de Nueva York, una Maestría en Economía de la Sorbona y una Maestría en Administración Pública de Harvard.</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CE7DA17" w14:textId="77777777" w:rsidR="00F3272D" w:rsidRPr="003803E6" w:rsidRDefault="00F3272D">
      <w:pPr>
        <w:rPr>
          <w:rFonts w:ascii="Times New Roman" w:hAnsi="Times New Roman" w:cs="Times New Roman"/>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3803E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6E"/>
    <w:rsid w:val="0027315B"/>
    <w:rsid w:val="002F67FF"/>
    <w:rsid w:val="003803E6"/>
    <w:rsid w:val="003D4F04"/>
    <w:rsid w:val="0075386F"/>
    <w:rsid w:val="0081748F"/>
    <w:rsid w:val="00AC02A2"/>
    <w:rsid w:val="00D4279D"/>
    <w:rsid w:val="00E76D6E"/>
    <w:rsid w:val="00F13334"/>
    <w:rsid w:val="00F3272D"/>
    <w:rsid w:val="00F9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AE94B"/>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Tahoma" w:hAnsi="Tahoma" w:cs="Tahoma"/>
      <w:sz w:val="16"/>
      <w:szCs w:val="16"/>
    </w:rPr>
  </w:style>
  <w:style w:type="character" w:customStyle="1" w:styleId="BalloonTextChar">
    <w:name w:val="Balloon Text Char"/>
    <w:basedOn w:val="DefaultParagraphFont"/>
    <w:link w:val="BalloonText"/>
    <w:uiPriority w:val="99"/>
    <w:semiHidden/>
    <w:rsid w:val="003D4F04"/>
    <w:rPr>
      <w:rFonts w:ascii="Tahoma" w:hAnsi="Tahoma" w:cs="Tahoma"/>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Tahoma" w:hAnsi="Tahoma" w:cs="Tahoma"/>
      <w:sz w:val="16"/>
      <w:szCs w:val="16"/>
    </w:rPr>
  </w:style>
  <w:style w:type="character" w:customStyle="1" w:styleId="BalloonTextChar">
    <w:name w:val="Balloon Text Char"/>
    <w:basedOn w:val="DefaultParagraphFont"/>
    <w:link w:val="BalloonText"/>
    <w:uiPriority w:val="99"/>
    <w:semiHidden/>
    <w:rsid w:val="003D4F04"/>
    <w:rPr>
      <w:rFonts w:ascii="Tahoma" w:hAnsi="Tahoma" w:cs="Tahoma"/>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1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2015-07-17T23:01:00Z</dcterms:created>
  <dcterms:modified xsi:type="dcterms:W3CDTF">2015-07-17T23:01:00Z</dcterms:modified>
</cp:coreProperties>
</file>