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E159C" w14:textId="77777777" w:rsidR="007A696E" w:rsidRDefault="00BE5F30" w:rsidP="007A696E">
      <w:pPr>
        <w:ind w:firstLine="720"/>
        <w:rPr>
          <w:ins w:id="0" w:author="Leticia Petroselli" w:date="2016-04-15T17:44:00Z"/>
          <w:rFonts w:ascii="Times New Roman" w:hAnsi="Times New Roman"/>
          <w:sz w:val="24"/>
        </w:rPr>
        <w:pPrChange w:id="1" w:author="Leticia Petroselli" w:date="2016-04-15T17:43:00Z">
          <w:pPr/>
        </w:pPrChange>
      </w:pPr>
      <w:r>
        <w:rPr>
          <w:rFonts w:ascii="Times New Roman" w:hAnsi="Times New Roman"/>
          <w:sz w:val="24"/>
        </w:rPr>
        <w:t xml:space="preserve">Jeff </w:t>
      </w:r>
      <w:proofErr w:type="spellStart"/>
      <w:r>
        <w:rPr>
          <w:rFonts w:ascii="Times New Roman" w:hAnsi="Times New Roman"/>
          <w:sz w:val="24"/>
        </w:rPr>
        <w:t>Dyer</w:t>
      </w:r>
      <w:proofErr w:type="spellEnd"/>
      <w:r>
        <w:rPr>
          <w:rFonts w:ascii="Times New Roman" w:hAnsi="Times New Roman"/>
          <w:sz w:val="24"/>
        </w:rPr>
        <w:t xml:space="preserve"> es Profesor de Estrategia de la cátedra Horace Beesley de la Marriott School de Brigham Young University y Profesor Asociado de Estrategia en la Wharton School de la Universidad de Pensilvania. Antes de embarcarse en su carrera académica, fue Consultor y Gerente en Bain &amp; Company. Es el único experto en estrategia del mundo que ha publicado cinco veces tanto en Strategic Management Journal como en Harvard Business Review. </w:t>
      </w:r>
    </w:p>
    <w:p w14:paraId="5B62C70E" w14:textId="3770A887" w:rsidR="00BE5F30" w:rsidRPr="00BE5F30" w:rsidRDefault="00BE5F30" w:rsidP="007A696E">
      <w:pPr>
        <w:ind w:firstLine="720"/>
        <w:rPr>
          <w:rFonts w:ascii="Times New Roman" w:hAnsi="Times New Roman" w:cs="Times New Roman"/>
          <w:sz w:val="24"/>
          <w:szCs w:val="24"/>
        </w:rPr>
        <w:pPrChange w:id="2" w:author="Leticia Petroselli" w:date="2016-04-15T17:43:00Z">
          <w:pPr/>
        </w:pPrChange>
      </w:pPr>
      <w:bookmarkStart w:id="3" w:name="_GoBack"/>
      <w:bookmarkEnd w:id="3"/>
      <w:r>
        <w:rPr>
          <w:rFonts w:ascii="Times New Roman" w:hAnsi="Times New Roman"/>
          <w:sz w:val="24"/>
        </w:rPr>
        <w:t>Fue reconocido por Essential Science Indicators como el cuarto académico en gestión más citado y el decimoséptimo académico más nombrado en general (1996</w:t>
      </w:r>
      <w:r>
        <w:rPr>
          <w:rFonts w:ascii="Palatino Linotype" w:hAnsi="Palatino Linotype"/>
          <w:sz w:val="24"/>
        </w:rPr>
        <w:t>–</w:t>
      </w:r>
      <w:r>
        <w:rPr>
          <w:rFonts w:ascii="Times New Roman" w:hAnsi="Times New Roman"/>
          <w:sz w:val="24"/>
        </w:rPr>
        <w:t>2006) en los sectores de la gestión, finanzas, marketing, operaciones y economía. Su libro editado por Oxford, "Collaborative Advantage" fue premiado con el Shingo Prize Research Award, y su artículo "The Innovator's DNA" fue segundo finalista del premio McKinsey al mejor artículo de Harvard Business Review en 2009. Es coautor del superventas "The Innovator's DNA" junto con Hal Gregersen y Clayton Christensen.</w:t>
      </w:r>
    </w:p>
    <w:p w14:paraId="777B5AD8" w14:textId="1302E85B" w:rsidR="00BE5F30" w:rsidRPr="00BE5F30" w:rsidRDefault="00BE5F30" w:rsidP="00BE5F30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</w:rPr>
        <w:t>Jeff tiene un Doctorado de la UCLA.</w:t>
      </w:r>
    </w:p>
    <w:p w14:paraId="52590CD9" w14:textId="77777777" w:rsidR="00F3272D" w:rsidRPr="00BE5F30" w:rsidRDefault="00F3272D">
      <w:pPr>
        <w:rPr>
          <w:rFonts w:ascii="Times New Roman" w:hAnsi="Times New Roman" w:cs="Times New Roman"/>
          <w:sz w:val="24"/>
          <w:szCs w:val="24"/>
        </w:rPr>
      </w:pPr>
    </w:p>
    <w:sectPr w:rsidR="00F3272D" w:rsidRPr="00BE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ticia Petroselli">
    <w15:presenceInfo w15:providerId="Windows Live" w15:userId="b463bfafdd790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0"/>
    <w:rsid w:val="00376300"/>
    <w:rsid w:val="004D29AA"/>
    <w:rsid w:val="007A696E"/>
    <w:rsid w:val="00BE5F30"/>
    <w:rsid w:val="00D869D5"/>
    <w:rsid w:val="00E0108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5E8780"/>
  <w14:defaultImageDpi w14:val="300"/>
  <w15:docId w15:val="{0961A892-79EB-4160-B571-65E99C4E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6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69D5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Leticia Petroselli</cp:lastModifiedBy>
  <cp:revision>4</cp:revision>
  <dcterms:created xsi:type="dcterms:W3CDTF">2012-02-27T16:10:00Z</dcterms:created>
  <dcterms:modified xsi:type="dcterms:W3CDTF">2016-04-15T20:44:00Z</dcterms:modified>
</cp:coreProperties>
</file>