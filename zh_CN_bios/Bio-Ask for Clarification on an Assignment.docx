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151" w:rsidRDefault="00FE4151" w:rsidP="00FE4151">
      <w:pPr>
        <w:pStyle w:val="NormalWeb"/>
      </w:pPr>
      <w:r>
        <w:t>辅导员</w:t>
      </w:r>
    </w:p>
    <w:p w:rsidR="00FE4151" w:rsidRDefault="00FE4151" w:rsidP="00FE4151">
      <w:pPr>
        <w:pStyle w:val="NormalWeb"/>
      </w:pPr>
      <w:r>
        <w:rPr>
          <w:b w:val="1"/>
        </w:rPr>
        <w:t>Lauren Mackler</w:t>
      </w:r>
      <w:r>
        <w:t xml:space="preserve"> 是国际著名的高管和人生导师、畅销书作家以及演说家。</w:t>
      </w:r>
      <w:r>
        <w:t>过去 25 年以来，她曾做过精神治疗师、企业高管、安达信人力资本咨询实践领导人以及人类行为、领导力、专业绩效领域的权威人士。</w:t>
      </w:r>
    </w:p>
    <w:p w:rsidR="00FE4151" w:rsidRDefault="00FE4151" w:rsidP="00FE4151">
      <w:pPr>
        <w:pStyle w:val="NormalWeb"/>
      </w:pPr>
      <w:r>
        <w:t>Lauren 著有国际畅销书《Solemate:</w:t>
      </w:r>
      <w:r>
        <w:t>Master the Art of Aloneness &amp; Transform Your Life》，并与 Stephen Covey、Ken Blanchard 和 Jack Canfield 合著了《Speaking of Success》。</w:t>
      </w:r>
      <w:r>
        <w:t>她的文章常见诸于报端，包括 CNN、FOX、《华尔街日报》、《赫芬顿邮报》、《伦敦每日邮报》、《波士顿环球报》和《波士顿商业杂志》。</w:t>
      </w:r>
    </w:p>
    <w:p w:rsidR="00FE4151" w:rsidRDefault="00FE4151" w:rsidP="00FE4151">
      <w:pPr>
        <w:pStyle w:val="NormalWeb"/>
      </w:pPr>
      <w:r>
        <w:t>演员</w:t>
      </w:r>
    </w:p>
    <w:p w:rsidR="00FE4151" w:rsidRDefault="00FE4151" w:rsidP="00FE4151">
      <w:pPr>
        <w:pStyle w:val="NormalWeb"/>
      </w:pPr>
      <w:del w:id="1" w:author="Ken" w:date="2015-12-12T13:45:02Z"/>
      <w:ins w:id="2" w:author="Ken" w:date="2015-12-12T13:45:02Z"/>
      <w:r>
        <w:rPr>
          <w:b/>
        </w:rPr>
        <w:t xml:space="preserve">Tao Yang </w:t>
      </w:r>
      <w:r>
        <w:t>喜欢做自己所感兴趣的事情，刻苦专注，是一名数据专家、即兴表演专家和计算机专家。</w:t>
      </w:r>
      <w:r>
        <w:t>Tao 是该领域最刻苦的青年喜剧即兴表演家之一。</w:t>
      </w:r>
      <w:r>
        <w:t>白天，他在一家医疗保健信息服务公司做数据分析师；</w:t>
      </w:r>
      <w:r>
        <w:t>晚上，在 ImprovBoston 剧院进行表演。</w:t>
      </w:r>
    </w:p>
    <w:p w:rsidR="00FE4151" w:rsidRDefault="00FE4151" w:rsidP="00FE4151">
      <w:pPr>
        <w:pStyle w:val="NormalWeb"/>
      </w:pPr>
      <w:r>
        <w:t>Tao 最开始与波士顿大学的 Liquid Fun 剧团进行即兴表演，并在 ImprovBoston 剧院接受培训。</w:t>
      </w:r>
      <w:r>
        <w:t>在波士顿大学和 ImprovBoston 剧院完成学业后，</w:t>
      </w:r>
      <w:r>
        <w:t>他入选参演了 Face OFF，并在周末与其 ImprovBoston 团队一起在 Big Gulp 40 表演。</w:t>
      </w:r>
      <w:r>
        <w:t>闲暇时，Tao 常会研究、表演和学习即兴表演，一般每天可以达到八个小时。</w:t>
      </w:r>
    </w:p>
    <w:p w:rsidR="00FE4151" w:rsidRDefault="00FE4151" w:rsidP="00FE4151">
      <w:pPr>
        <w:pStyle w:val="NormalWeb"/>
      </w:pPr>
      <w:r>
        <w:t>“我对喜剧的态度就是不断学习。”</w:t>
      </w:r>
      <w:r>
        <w:t>Tao 看起来正在践行自己的诺言。</w:t>
      </w:r>
    </w:p>
    <w:p w:rsidR="00FE4151" w:rsidRDefault="00FE4151" w:rsidP="00FE4151">
      <w:pPr>
        <w:pStyle w:val="NormalWeb"/>
      </w:pPr>
      <w:r>
        <w:rPr>
          <w:b/>
        </w:rPr>
        <w:t xml:space="preserve">Alex LeBaron </w:t>
      </w:r>
      <w:r>
        <w:t>是一位演员、即兴表演家、作家和教师，现居于芝加哥。</w:t>
      </w:r>
      <w:r>
        <w:t>他是 Rich Uncle 的发起人之一，曾与戏剧团体 Whippersnapper、Mosaic 和 The Ruckus 一起表演。</w:t>
      </w:r>
    </w:p>
    <w:p w:rsidR="00FE4151" w:rsidRDefault="00FE4151" w:rsidP="00FE4151">
      <w:pPr>
        <w:pStyle w:val="NormalWeb"/>
      </w:pPr>
      <w:r>
        <w:t>Alex 曾参演过多个秀场演出，包括：</w:t>
      </w:r>
      <w:r>
        <w:t>《Love Seasonally》、》Wheel of Austen》、《T:</w:t>
      </w:r>
      <w:r>
        <w:t>An MBTA Musical》、《1.21 Jigowatts》、《Manthorne and the Baron》、《Gorefests》（IX 幕和 X 幕）以及《Playbook》。</w:t>
      </w:r>
      <w:r>
        <w:t>他在 Duofest 表演节、普罗维登斯即兴表演节、Del Close Marathon 表演节、费城即兴表演节和南卡罗莱纳喜剧艺术节上有过多次献艺。</w:t>
      </w:r>
      <w:r>
        <w:t>作为波士顿社团的第一人称解说员，他以寓教于乐的方式向 75 人规模的听众展示历史材料。</w:t>
      </w:r>
    </w:p>
    <w:p w:rsidR="00FE4151" w:rsidRDefault="00FE4151" w:rsidP="00FE4151">
      <w:pPr>
        <w:pStyle w:val="NormalWeb"/>
      </w:pPr>
      <w:r>
        <w:t>Alex 拥有新罕布什尔大学国际事务和政治学学士学位。</w:t>
      </w:r>
      <w:r>
        <w:t>他曾在瓦尔帕莱索主教天主教大学学习西班牙语和文学。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Default="008320E8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151"/>
    <w:rsid w:val="008320E8"/>
    <w:rsid w:val="00FE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4151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415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4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2144</Characters>
  <Application>Microsoft Macintosh Word</Application>
  <DocSecurity>0</DocSecurity>
  <Lines>17</Lines>
  <Paragraphs>5</Paragraphs>
  <ScaleCrop>false</ScaleCrop>
  <Company>Harvard Business Publishing</Company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2015-07-17T14:10:00Z</dcterms:created>
  <dcterms:modified xsi:type="dcterms:W3CDTF">2015-07-17T14:10:00Z</dcterms:modified>
</cp:coreProperties>
</file>