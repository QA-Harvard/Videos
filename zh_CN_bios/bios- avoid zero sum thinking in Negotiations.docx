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B2" w:rsidRDefault="005F5FB2" w:rsidP="005F5FB2">
      <w:pPr>
        <w:pStyle w:val="NormalWeb"/>
      </w:pPr>
      <w:r>
        <w:t>辅导员</w:t>
      </w:r>
    </w:p>
    <w:p w:rsidR="005F5FB2" w:rsidRDefault="005F5FB2" w:rsidP="005F5FB2">
      <w:pPr>
        <w:pStyle w:val="NormalWeb"/>
      </w:pPr>
      <w:r>
        <w:rPr>
          <w:b/>
        </w:rPr>
        <w:t xml:space="preserve">Stevenson Carlebach </w:t>
      </w:r>
      <w:r>
        <w:t>是一位独立的管理顾问和培训师，帮助客户学习如何有效地沟通、协商和解决争议。</w:t>
      </w:r>
      <w:r>
        <w:t>他曾与多家财富 500 强公司进行广泛合作，包括高盛、BP Amoco、IBM 和微软。</w:t>
      </w:r>
      <w:r>
        <w:t>他专攻的领域包括战略关系管理、高管辅导和艰难对话。</w:t>
      </w:r>
      <w:r>
        <w:t>他曾与以色列教育部合作，为学校制定冲突解决课程。</w:t>
      </w:r>
    </w:p>
    <w:p w:rsidR="005F5FB2" w:rsidRDefault="005F5FB2" w:rsidP="005F5FB2">
      <w:pPr>
        <w:pStyle w:val="NormalWeb"/>
      </w:pPr>
      <w:r>
        <w:t>在做顾问前，Stevenson 曾担任康涅狄格学院戏剧系副教授和主席，并在校内创立了霍勒伦社区行动和公共政策中心。</w:t>
      </w:r>
      <w:r>
        <w:t>该中心属于多学科学术中心，关注教学、学习和社区协作。</w:t>
      </w:r>
      <w:r>
        <w:t>Stevenson 当前为哈佛法学院协商项目讲授调解和冲突解决课程。</w:t>
      </w:r>
    </w:p>
    <w:p w:rsidR="005F5FB2" w:rsidRDefault="005F5FB2" w:rsidP="005F5FB2">
      <w:pPr>
        <w:pStyle w:val="NormalWeb"/>
      </w:pPr>
      <w:r>
        <w:t>他拥有塔夫斯大学古典文学学士学位和波士顿大学艺术（主修戏剧导演）硕士学位。</w:t>
      </w:r>
      <w:r>
        <w:t>他育有六子。</w:t>
      </w:r>
    </w:p>
    <w:p w:rsidR="005F5FB2" w:rsidRDefault="005F5FB2" w:rsidP="005F5FB2">
      <w:pPr>
        <w:pStyle w:val="NormalWeb"/>
      </w:pPr>
      <w:r>
        <w:t>演员</w:t>
      </w:r>
    </w:p>
    <w:p w:rsidR="005F5FB2" w:rsidRDefault="005F5FB2" w:rsidP="005F5FB2">
      <w:pPr>
        <w:pStyle w:val="NormalWeb"/>
      </w:pPr>
      <w:del w:id="1" w:author="Ken" w:date="2015-12-12T13:55:22Z"/>
      <w:ins w:id="2" w:author="Ken" w:date="2015-12-12T13:55:23Z"/>
      <w:r>
        <w:rPr>
          <w:b/>
        </w:rPr>
        <w:t xml:space="preserve">Tao Yang </w:t>
      </w:r>
      <w:r>
        <w:t>喜欢做自己所感兴趣的事情，刻苦专注，是一名数据专家、即兴表演专家和计算机专家。</w:t>
      </w:r>
      <w:r>
        <w:t>Tao 是该领域最刻苦的青年喜剧即兴表演家之一。</w:t>
      </w:r>
      <w:r>
        <w:t>白天，他在一家医疗保健信息服务公司做数据分析师；</w:t>
      </w:r>
      <w:r>
        <w:t>晚上，在 ImprovBoston 剧院进行表演。</w:t>
      </w:r>
    </w:p>
    <w:p w:rsidR="005F5FB2" w:rsidRDefault="005F5FB2" w:rsidP="005F5FB2">
      <w:pPr>
        <w:pStyle w:val="NormalWeb"/>
      </w:pPr>
      <w:r>
        <w:t>Tao 最开始与波士顿大学的 Liquid Fun 剧团进行即兴表演，并在 ImprovBoston 剧院接受培训。</w:t>
      </w:r>
      <w:r>
        <w:t>在波士顿大学和 ImprovBoston 剧院完成学业后，</w:t>
      </w:r>
      <w:r>
        <w:t>他入选参演了 Face OFF，并在周末与其 ImprovBoston 团队一起在 Big Gulp 40 表演。</w:t>
      </w:r>
      <w:r>
        <w:t>闲暇时，Tao 常会研究、表演和学习即兴表演，一般每天可以达到八个小时。</w:t>
      </w:r>
    </w:p>
    <w:p w:rsidR="005F5FB2" w:rsidRDefault="005F5FB2" w:rsidP="005F5FB2">
      <w:pPr>
        <w:pStyle w:val="NormalWeb"/>
      </w:pPr>
      <w:r>
        <w:t>“我对喜剧的态度就是不断学习。”</w:t>
      </w:r>
      <w:r>
        <w:t>Tao 看起来正在践行自己的诺言。</w:t>
      </w:r>
    </w:p>
    <w:p w:rsidR="005F5FB2" w:rsidRDefault="005F5FB2" w:rsidP="005F5FB2">
      <w:pPr>
        <w:pStyle w:val="NormalWeb"/>
      </w:pPr>
      <w:r>
        <w:rPr>
          <w:b/>
        </w:rPr>
        <w:t xml:space="preserve">Doreen Collins </w:t>
      </w:r>
      <w:r>
        <w:t>的演艺生涯始于其八岁的幼年时期，当时她在 20,000 名观众面前，与 Diana Ross 和 Supremes 合唱团同台表演。</w:t>
      </w:r>
      <w:r>
        <w:t>自此以后，她就一直是 SAG、AFTRA 和 AGVA 的活跃成员，并在外百老汇以及电视、电影和广播电台献艺。</w:t>
      </w:r>
      <w:r>
        <w:t>Doreen 的一女剧目《BOOZICAL the Musical:</w:t>
      </w:r>
      <w:r>
        <w:t>The Unorganized Biography of Doreen Collins》证明了没有什么角色是她不能驾驭的！</w:t>
      </w:r>
      <w:r>
        <w:t>她完全是为表演而生。</w:t>
      </w:r>
      <w:r>
        <w:t>她是《Rhode Bytes》和《The Unreal Deal》的主持，这两档电视剧目于星期六晚上在罗得岛的 NBC 10 定期播出。</w:t>
      </w:r>
    </w:p>
    <w:p w:rsidR="005F5FB2" w:rsidRDefault="005F5FB2" w:rsidP="005F5FB2">
      <w:pPr>
        <w:pStyle w:val="NormalWeb"/>
      </w:pPr>
      <w:r>
        <w:t>Doreen 在纽约大学攻读戏剧专业，师从 Stella Adler。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B2"/>
    <w:rsid w:val="005F5FB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FB2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F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2191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2015-07-17T14:20:00Z</dcterms:created>
  <dcterms:modified xsi:type="dcterms:W3CDTF">2015-07-17T14:20:00Z</dcterms:modified>
</cp:coreProperties>
</file>