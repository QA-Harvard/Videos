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78A95FF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fldChar w:fldCharType="begin"/>
      </w:r>
      <w:r>
        <w:instrText xml:space="preserve">HYPERLINK "http://www.annekreamer.com/"</w:instrText>
      </w:r>
      <w:r>
        <w:fldChar w:fldCharType="separate"/>
      </w:r>
      <w:r>
        <w:rPr>
          <w:rStyle w:val="Hyperlink"/>
          <w:rFonts w:ascii="SimSun" w:hAnsi="SimSun"/>
          <w:color w:val="auto"/>
          <w:u w:val="none"/>
        </w:rPr>
        <w:t>Anne Kreamer</w:t>
      </w:r>
      <w:r>
        <w:fldChar w:fldCharType="end"/>
      </w:r>
      <w:r>
        <w:rPr>
          <w:rFonts w:ascii="SimSun" w:hAnsi="SimSun"/>
        </w:rPr>
        <w:t xml:space="preserve"> 是一位作家。</w:t>
      </w:r>
      <w:r>
        <w:rPr>
          <w:rFonts w:ascii="SimSun" w:hAnsi="SimSun"/>
        </w:rPr>
        <w:t>她著有《It’s Always Personal:</w:t>
      </w:r>
      <w:r>
        <w:rPr>
          <w:rFonts w:ascii="SimSun" w:hAnsi="SimSun"/>
        </w:rPr>
        <w:t>Emotion in the New Workplace》和《Going Gray:</w:t>
      </w:r>
      <w:r>
        <w:rPr>
          <w:rFonts w:ascii="SimSun" w:hAnsi="SimSun"/>
        </w:rPr>
        <w:t>What I Learned About Beauty, Sex, Work, Motherhood, Authenticity, and Everything Else That Really Matters》。</w:t>
      </w:r>
      <w:r>
        <w:rPr>
          <w:rFonts w:ascii="SimSun" w:hAnsi="SimSun"/>
        </w:rPr>
        <w:t>她的下一本书《Plan C》，</w:t>
      </w:r>
      <w:del w:id="1" w:author="Ken" w:date="2015-12-09T18:07:56Z"/>
      <w:r>
        <w:t>探讨了 21 世纪所有人都需要的前所未有的职业适应性。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AA92FD5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CA9D7" w14:textId="74CBFCD8" w:rsidR="00722205" w:rsidRDefault="00722205" w:rsidP="00722205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Anne 还曾经担任《Fast Company》和《Martha Stewart Living》的专栏作家，是活跃于 HBR.org 的博主。</w:t>
      </w:r>
      <w:r>
        <w:rPr>
          <w:rFonts w:ascii="SimSun" w:hAnsi="SimSun"/>
        </w:rPr>
        <w:t xml:space="preserve">Anee 曾担任电视频道 Nickelodeon 和 Nick at Nite 的执行副总裁和全球创意总监。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02C5E11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219E85" w14:textId="77777777" w:rsidR="00722205" w:rsidRPr="00722205" w:rsidRDefault="00722205" w:rsidP="00722205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Anne 拥有哈佛学院学士学位。</w:t>
      </w:r>
    </w:p>
    <w:p w14:paraId="31CB4755" w14:textId="77777777" w:rsidR="00722205" w:rsidRPr="00722205" w:rsidRDefault="00722205" w:rsidP="00722205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 xml:space="preserve">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E7C5AD3" w14:textId="77777777" w:rsidR="00F3272D" w:rsidRPr="00722205" w:rsidRDefault="00F3272D" w:rsidP="0072220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2220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05"/>
    <w:rsid w:val="00722205"/>
    <w:rsid w:val="008D792F"/>
    <w:rsid w:val="00C168CD"/>
    <w:rsid w:val="00D35C6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C106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CD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CD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573</Characters>
  <Application>Microsoft Macintosh Word</Application>
  <DocSecurity>4</DocSecurity>
  <Lines>11</Lines>
  <Paragraphs>3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2012-03-12T14:52:00Z</dcterms:created>
  <dcterms:modified xsi:type="dcterms:W3CDTF">2012-03-12T14:52:00Z</dcterms:modified>
</cp:coreProperties>
</file>