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DAE54" w14:textId="743A8BDF" w:rsidR="00E74E8E" w:rsidRPr="00DD1C2A" w:rsidRDefault="00E74E8E" w:rsidP="00DD1C2A">
      <w:pPr>
        <w:spacing w:before="100" w:beforeAutospacing="1" w:after="100" w:afterAutospacing="1"/>
        <w:ind w:firstLine="720"/>
        <w:rPr>
          <w:rFonts w:ascii="SimSun" w:hAnsi="SimSun"/>
          <w:lang w:val="en-US"/>
        </w:rPr>
      </w:pPr>
      <w:r w:rsidRPr="00E74E8E">
        <w:rPr>
          <w:rFonts w:ascii="SimSun" w:hAnsi="SimSun"/>
        </w:rPr>
        <w:t>Umaimah Mendhro 是微软 Startup Business Group 的产品战略和营销总监。该公司属于企业培养组织，对各种新技术和商业机会进行投资。她的职责是管理公司内部处于早期阶段的初创企业，帮助将技术投资转化为现实的百万美元级业务。</w:t>
      </w:r>
    </w:p>
    <w:p w14:paraId="36360D65" w14:textId="0514EAD1" w:rsidR="00E74E8E" w:rsidRPr="00DD1C2A" w:rsidRDefault="00E74E8E" w:rsidP="00DD1C2A">
      <w:pPr>
        <w:spacing w:before="100" w:beforeAutospacing="1" w:after="100" w:afterAutospacing="1"/>
        <w:ind w:firstLine="720"/>
        <w:rPr>
          <w:rFonts w:ascii="SimSun" w:hAnsi="SimSun"/>
          <w:lang w:val="en-US"/>
        </w:rPr>
      </w:pPr>
      <w:r w:rsidRPr="00E74E8E">
        <w:rPr>
          <w:rFonts w:ascii="SimSun" w:hAnsi="SimSun"/>
        </w:rPr>
        <w:t>Umaimah 在消费和网络在线行业拥有九年多的战略产品管理、P&amp;L 管理、业务开发和市场营销经验。除此之外，她还负责与麦肯锡和 Endeavor 的战略咨询合作，活跃于阿联酋、南非和巴基斯坦的营利性行业和社交行业。</w:t>
      </w:r>
    </w:p>
    <w:p w14:paraId="40BAF387" w14:textId="7B1310D2" w:rsidR="00F3272D" w:rsidRPr="00827ABB" w:rsidRDefault="00E74E8E" w:rsidP="00DD1C2A">
      <w:pPr>
        <w:spacing w:before="100" w:beforeAutospacing="1" w:after="100" w:afterAutospacing="1"/>
        <w:ind w:firstLine="720"/>
        <w:rPr>
          <w:rFonts w:ascii="Times New Roman" w:hAnsi="Times New Roman" w:cs="Times New Roman"/>
        </w:rPr>
      </w:pPr>
      <w:r w:rsidRPr="00E74E8E">
        <w:rPr>
          <w:rFonts w:ascii="SimSun" w:hAnsi="SimSun"/>
        </w:rPr>
        <w:t>Umaimah 与人共建了社交企业组织 thedreamfly.org，目前负责管理工作，该组织的使命将拥有同一目标但有意见分歧的群体团结在一起。目前，Dreamfly 在巴基斯坦、阿富汗、印度和卢旺达开展运营。她拥有康奈尔大学人类发展学学士学位和哈佛商学院 MBA 学位。</w:t>
      </w:r>
      <w:bookmarkStart w:id="0" w:name="_GoBack"/>
      <w:bookmarkEnd w:id="0"/>
    </w:p>
    <w:sectPr w:rsidR="00F3272D" w:rsidRPr="00827ABB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2C6"/>
    <w:multiLevelType w:val="multilevel"/>
    <w:tmpl w:val="C72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8073E"/>
    <w:multiLevelType w:val="multilevel"/>
    <w:tmpl w:val="02DC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86E11"/>
    <w:multiLevelType w:val="multilevel"/>
    <w:tmpl w:val="9840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D23C8"/>
    <w:multiLevelType w:val="multilevel"/>
    <w:tmpl w:val="C768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F4"/>
    <w:rsid w:val="001E1BB6"/>
    <w:rsid w:val="001F4ED1"/>
    <w:rsid w:val="006F18F4"/>
    <w:rsid w:val="007102D9"/>
    <w:rsid w:val="00827ABB"/>
    <w:rsid w:val="00961F6F"/>
    <w:rsid w:val="00D43C42"/>
    <w:rsid w:val="00DD1C2A"/>
    <w:rsid w:val="00E74E8E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EE84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8F4"/>
    <w:pPr>
      <w:spacing w:before="100" w:beforeAutospacing="1" w:after="100" w:afterAutospacing="1"/>
      <w:outlineLvl w:val="0"/>
    </w:pPr>
    <w:rPr>
      <w:rFonts w:ascii="SimSun" w:hAnsi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18F4"/>
    <w:pPr>
      <w:spacing w:before="100" w:beforeAutospacing="1" w:after="100" w:afterAutospacing="1"/>
      <w:outlineLvl w:val="1"/>
    </w:pPr>
    <w:rPr>
      <w:rFonts w:ascii="SimSun" w:hAnsi="SimSu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18F4"/>
    <w:pPr>
      <w:spacing w:before="100" w:beforeAutospacing="1" w:after="100" w:afterAutospacing="1"/>
      <w:outlineLvl w:val="2"/>
    </w:pPr>
    <w:rPr>
      <w:rFonts w:ascii="SimSun" w:hAnsi="SimSu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F18F4"/>
    <w:pPr>
      <w:spacing w:before="100" w:beforeAutospacing="1" w:after="100" w:afterAutospacing="1"/>
      <w:outlineLvl w:val="3"/>
    </w:pPr>
    <w:rPr>
      <w:rFonts w:ascii="SimSun" w:hAnsi="SimS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8F4"/>
    <w:rPr>
      <w:rFonts w:ascii="SimSun" w:hAnsi="SimSu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18F4"/>
    <w:rPr>
      <w:rFonts w:ascii="SimSun" w:hAnsi="SimSu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18F4"/>
    <w:rPr>
      <w:rFonts w:ascii="SimSun" w:hAnsi="SimSu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F18F4"/>
    <w:rPr>
      <w:rFonts w:ascii="SimSun" w:hAnsi="SimSun"/>
      <w:b/>
      <w:bCs/>
    </w:rPr>
  </w:style>
  <w:style w:type="paragraph" w:styleId="NormalWeb">
    <w:name w:val="Normal (Web)"/>
    <w:basedOn w:val="Normal"/>
    <w:uiPriority w:val="99"/>
    <w:unhideWhenUsed/>
    <w:rsid w:val="006F18F4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18F4"/>
    <w:rPr>
      <w:color w:val="0000FF"/>
      <w:u w:val="single"/>
    </w:rPr>
  </w:style>
  <w:style w:type="character" w:customStyle="1" w:styleId="n">
    <w:name w:val="n"/>
    <w:basedOn w:val="DefaultParagraphFont"/>
    <w:rsid w:val="006F18F4"/>
  </w:style>
  <w:style w:type="character" w:customStyle="1" w:styleId="full-name">
    <w:name w:val="full-name"/>
    <w:basedOn w:val="DefaultParagraphFont"/>
    <w:rsid w:val="006F18F4"/>
  </w:style>
  <w:style w:type="character" w:customStyle="1" w:styleId="given-name">
    <w:name w:val="given-name"/>
    <w:basedOn w:val="DefaultParagraphFont"/>
    <w:rsid w:val="006F18F4"/>
  </w:style>
  <w:style w:type="character" w:customStyle="1" w:styleId="family-name">
    <w:name w:val="family-name"/>
    <w:basedOn w:val="DefaultParagraphFont"/>
    <w:rsid w:val="006F18F4"/>
  </w:style>
  <w:style w:type="character" w:customStyle="1" w:styleId="locality">
    <w:name w:val="locality"/>
    <w:basedOn w:val="DefaultParagraphFont"/>
    <w:rsid w:val="006F18F4"/>
  </w:style>
  <w:style w:type="character" w:customStyle="1" w:styleId="at">
    <w:name w:val="at"/>
    <w:basedOn w:val="DefaultParagraphFont"/>
    <w:rsid w:val="006F18F4"/>
  </w:style>
  <w:style w:type="paragraph" w:customStyle="1" w:styleId="seeall">
    <w:name w:val="seeall"/>
    <w:basedOn w:val="Normal"/>
    <w:rsid w:val="006F18F4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styleId="Strong">
    <w:name w:val="Strong"/>
    <w:basedOn w:val="DefaultParagraphFont"/>
    <w:uiPriority w:val="22"/>
    <w:qFormat/>
    <w:rsid w:val="006F18F4"/>
    <w:rPr>
      <w:b/>
      <w:bCs/>
    </w:rPr>
  </w:style>
  <w:style w:type="character" w:customStyle="1" w:styleId="title1">
    <w:name w:val="title1"/>
    <w:basedOn w:val="DefaultParagraphFont"/>
    <w:rsid w:val="006F18F4"/>
  </w:style>
  <w:style w:type="character" w:customStyle="1" w:styleId="org">
    <w:name w:val="org"/>
    <w:basedOn w:val="DefaultParagraphFont"/>
    <w:rsid w:val="006F18F4"/>
  </w:style>
  <w:style w:type="paragraph" w:customStyle="1" w:styleId="period">
    <w:name w:val="period"/>
    <w:basedOn w:val="Normal"/>
    <w:rsid w:val="006F18F4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customStyle="1" w:styleId="duration">
    <w:name w:val="duration"/>
    <w:basedOn w:val="DefaultParagraphFont"/>
    <w:rsid w:val="006F18F4"/>
  </w:style>
  <w:style w:type="paragraph" w:customStyle="1" w:styleId="orgstats">
    <w:name w:val="orgstats"/>
    <w:basedOn w:val="Normal"/>
    <w:rsid w:val="006F18F4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customStyle="1" w:styleId="degree">
    <w:name w:val="degree"/>
    <w:basedOn w:val="DefaultParagraphFont"/>
    <w:rsid w:val="006F18F4"/>
  </w:style>
  <w:style w:type="character" w:customStyle="1" w:styleId="major">
    <w:name w:val="major"/>
    <w:basedOn w:val="DefaultParagraphFont"/>
    <w:rsid w:val="006F18F4"/>
  </w:style>
  <w:style w:type="paragraph" w:styleId="BalloonText">
    <w:name w:val="Balloon Text"/>
    <w:basedOn w:val="Normal"/>
    <w:link w:val="BalloonTextChar"/>
    <w:uiPriority w:val="99"/>
    <w:semiHidden/>
    <w:unhideWhenUsed/>
    <w:rsid w:val="006F18F4"/>
    <w:rPr>
      <w:rFonts w:ascii="SimSun" w:hAnsi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F4"/>
    <w:rPr>
      <w:rFonts w:ascii="SimSun" w:hAnsi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9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7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6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9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6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0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76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42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1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66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74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7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2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5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4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2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0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06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3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90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6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61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8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0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0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Chen, Jun</cp:lastModifiedBy>
  <cp:revision>4</cp:revision>
  <dcterms:created xsi:type="dcterms:W3CDTF">2012-02-27T16:04:00Z</dcterms:created>
  <dcterms:modified xsi:type="dcterms:W3CDTF">2016-04-29T02:49:00Z</dcterms:modified>
</cp:coreProperties>
</file>