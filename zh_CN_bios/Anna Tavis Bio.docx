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9A8B0" w14:textId="2C532FAA" w:rsidR="00DF7BC8" w:rsidRPr="00602A79" w:rsidRDefault="00DF7BC8" w:rsidP="00DF7BC8">
      <w:pPr>
        <w:pStyle w:val="NormalWeb"/>
        <w:jc w:val="both"/>
        <w:rPr>
          <w:rFonts w:ascii="SimSun" w:hAnsi="SimSun"/>
          <w:sz w:val="24"/>
          <w:szCs w:val="24"/>
        </w:rPr>
      </w:pPr>
      <w:r>
        <w:rPr>
          <w:rFonts w:ascii="SimSun" w:hAnsi="SimSun"/>
          <w:sz w:val="24"/>
        </w:rPr>
        <w:t>Anna Tavis 博士是 Brown Brothers Harriman 的人才与发展负责人，该公司的总部位于纽约。</w:t>
      </w:r>
      <w:r>
        <w:rPr>
          <w:rFonts w:ascii="SimSun" w:hAnsi="SimSun"/>
          <w:sz w:val="24"/>
        </w:rPr>
        <w:t>她一直从事全球商业界、学术界及咨询界的人才管理和学习研究，且拥有在欧洲、印度、亚欧大陆和中东的广泛工作经验。</w:t>
      </w:r>
    </w:p>
    <w:p w14:paraId="54694E83" w14:textId="50D66F89" w:rsidR="00DF7BC8" w:rsidRPr="00602A79" w:rsidRDefault="00DF7BC8" w:rsidP="00DF7BC8">
      <w:pPr>
        <w:pStyle w:val="NormalWeb"/>
        <w:jc w:val="both"/>
        <w:rPr>
          <w:rFonts w:ascii="SimSun" w:hAnsi="SimSun"/>
          <w:sz w:val="24"/>
          <w:szCs w:val="24"/>
        </w:rPr>
      </w:pPr>
      <w:r>
        <w:rPr>
          <w:rFonts w:ascii="SimSun" w:hAnsi="SimSun"/>
          <w:sz w:val="24"/>
        </w:rPr>
        <w:t>Anna 还是《Perspectives Column for People》和《Strategy Journal》的编辑，以及人力资源规划学会的理事会成员。</w:t>
      </w:r>
      <w:r>
        <w:rPr>
          <w:rFonts w:ascii="SimSun" w:hAnsi="SimSun"/>
          <w:sz w:val="24"/>
        </w:rPr>
        <w:t>她经常在各种大会上做演讲，并发表有关全球人才管理问题的文章，且是《Perspectives》一书的作者。</w:t>
      </w:r>
    </w:p>
    <w:p w14:paraId="66F5EAFA" w14:textId="6C7E71DD" w:rsidR="00DF7BC8" w:rsidRPr="00602A79" w:rsidRDefault="00DF7BC8" w:rsidP="00DF7BC8">
      <w:pPr>
        <w:pStyle w:val="NormalWeb"/>
        <w:jc w:val="both"/>
        <w:rPr>
          <w:rFonts w:ascii="SimSun" w:hAnsi="SimSun"/>
          <w:sz w:val="24"/>
          <w:szCs w:val="24"/>
        </w:rPr>
      </w:pPr>
      <w:r>
        <w:rPr>
          <w:rFonts w:ascii="SimSun" w:hAnsi="SimSun"/>
          <w:sz w:val="24"/>
        </w:rPr>
        <w:t>Anna 目前是纽约大学的兼职教授，在领导力与人力资源管理系讲授人才管理与组织方面的研究生课程。</w:t>
      </w:r>
      <w:r>
        <w:rPr>
          <w:rFonts w:ascii="SimSun" w:hAnsi="SimSun"/>
          <w:sz w:val="24"/>
        </w:rPr>
        <w:t>她拥有赫尔岑师范大学的语言学和教育学学位、普林斯顿大学的比较文学硕士学位和博士学位以及南卡罗莱纳大学的工商管理高级证书。</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3446E89" w14:textId="77777777" w:rsidR="00F3272D" w:rsidRPr="00602A79" w:rsidRDefault="00F3272D">
      <w:pPr>
        <w:rPr>
          <w:rFonts w:ascii="Times New Roman" w:hAnsi="Times New Roman" w:cs="Times New Roman"/>
        </w:rPr>
      </w:pP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602A79"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BC8"/>
    <w:rsid w:val="00386D1F"/>
    <w:rsid w:val="00461FE9"/>
    <w:rsid w:val="00602A79"/>
    <w:rsid w:val="00760ABD"/>
    <w:rsid w:val="00DF7BC8"/>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E917E6"/>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BC8"/>
    <w:pPr>
      <w:spacing w:before="100" w:beforeAutospacing="1" w:after="100" w:afterAutospacing="1"/>
    </w:pPr>
    <w:rPr>
      <w:rFonts w:ascii="SimSun" w:hAnsi="SimSun" w:cs="SimSun"/>
      <w:sz w:val="20"/>
      <w:szCs w:val="20"/>
    </w:rPr>
  </w:style>
  <w:style w:type="character" w:styleId="Hyperlink">
    <w:name w:val="Hyperlink"/>
    <w:basedOn w:val="DefaultParagraphFont"/>
    <w:uiPriority w:val="99"/>
    <w:unhideWhenUsed/>
    <w:rsid w:val="00461FE9"/>
    <w:rPr>
      <w:color w:val="0000FF" w:themeColor="hyperlink"/>
      <w:u w:val="single"/>
    </w:rPr>
  </w:style>
  <w:style w:type="paragraph" w:styleId="BalloonText">
    <w:name w:val="Balloon Text"/>
    <w:basedOn w:val="Normal"/>
    <w:link w:val="BalloonTextChar"/>
    <w:uiPriority w:val="99"/>
    <w:semiHidden/>
    <w:unhideWhenUsed/>
    <w:rsid w:val="00760ABD"/>
    <w:rPr>
      <w:rFonts w:ascii="SimSun" w:hAnsi="SimSun" w:cs="SimSun"/>
      <w:sz w:val="18"/>
      <w:szCs w:val="18"/>
    </w:rPr>
  </w:style>
  <w:style w:type="character" w:customStyle="1" w:styleId="BalloonTextChar">
    <w:name w:val="Balloon Text Char"/>
    <w:basedOn w:val="DefaultParagraphFont"/>
    <w:link w:val="BalloonText"/>
    <w:uiPriority w:val="99"/>
    <w:semiHidden/>
    <w:rsid w:val="00760ABD"/>
    <w:rPr>
      <w:rFonts w:ascii="SimSun" w:hAnsi="SimSun" w:cs="SimSu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BC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61FE9"/>
    <w:rPr>
      <w:color w:val="0000FF" w:themeColor="hyperlink"/>
      <w:u w:val="single"/>
    </w:rPr>
  </w:style>
  <w:style w:type="paragraph" w:styleId="BalloonText">
    <w:name w:val="Balloon Text"/>
    <w:basedOn w:val="Normal"/>
    <w:link w:val="BalloonTextChar"/>
    <w:uiPriority w:val="99"/>
    <w:semiHidden/>
    <w:unhideWhenUsed/>
    <w:rsid w:val="00760A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0A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372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852</Characters>
  <Application>Microsoft Macintosh Word</Application>
  <DocSecurity>0</DocSecurity>
  <Lines>7</Lines>
  <Paragraphs>1</Paragraphs>
  <ScaleCrop>false</ScaleCrop>
  <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2</cp:revision>
  <dcterms:created xsi:type="dcterms:W3CDTF">2012-02-27T15:48:00Z</dcterms:created>
  <dcterms:modified xsi:type="dcterms:W3CDTF">2012-02-27T15:48:00Z</dcterms:modified>
</cp:coreProperties>
</file>