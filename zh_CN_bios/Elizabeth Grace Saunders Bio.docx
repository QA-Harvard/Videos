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02AD01" w14:textId="77777777" w:rsidR="00E917B1" w:rsidRPr="00E917B1" w:rsidRDefault="00E917B1" w:rsidP="00E917B1">
      <w:pPr>
        <w:spacing w:before="100" w:beforeAutospacing="1" w:after="100" w:afterAutospacing="1"/>
        <w:outlineLvl w:val="2"/>
        <w:rPr>
          <w:rFonts w:ascii="SimSun" w:eastAsia="SimSun" w:hAnsi="SimSun" w:cs="SimSun"/>
          <w:bCs/>
        </w:rPr>
      </w:pPr>
      <w:r>
        <w:t>Elizabeth Grace Saunder 是 Real Life E® 的创始人兼首席执行官。Real Life 是一家时间辅导和培训公司，旨在使不堪重负、情绪低落的个人恢复平和、自信并富有成就感。</w:t>
      </w:r>
      <w:r>
        <w:rPr>
          <w:rFonts w:ascii="SimSun" w:hAnsi="SimSun"/>
        </w:rPr>
        <w:t>她在北美、南美、亚洲、欧洲辅导并培训客户，帮助他们了解如何提高效率并保持工作/生活平衡。</w:t>
      </w:r>
      <w:r>
        <w:rPr>
          <w:rFonts w:ascii="SimSun" w:hAnsi="SimSun"/>
        </w:rPr>
        <w:t>她著有《The 3 Secrets to Effective Time Investment:</w:t>
      </w:r>
      <w:r>
        <w:rPr>
          <w:rFonts w:ascii="SimSun" w:hAnsi="SimSun"/>
        </w:rPr>
        <w:t xml:space="preserve">How to Achieve More Success with Less Stress》。 </w:t>
      </w:r>
    </w:p>
    <w:p w14:paraId="6FB3D288" w14:textId="77777777" w:rsidR="00E917B1" w:rsidRDefault="00E917B1" w:rsidP="00E917B1">
      <w:pPr>
        <w:spacing w:before="100" w:beforeAutospacing="1" w:after="100" w:afterAutospacing="1"/>
        <w:rPr>
          <w:rFonts w:ascii="SimSun" w:hAnsi="SimSun" w:cs="SimSun"/>
        </w:rPr>
      </w:pPr>
      <w:r>
        <w:rPr>
          <w:rFonts w:ascii="SimSun" w:hAnsi="SimSun"/>
        </w:rPr>
        <w:t>她还是一位演说家以及 HBR.org 的活跃博主。</w:t>
      </w:r>
      <w:r>
        <w:rPr>
          <w:rFonts w:ascii="SimSun" w:hAnsi="SimSun"/>
        </w:rPr>
        <w:t>她曾登上过《Inc.》杂志、Forbes.com 和 ABC 的特辑。</w:t>
      </w:r>
      <w:r>
        <w:rPr>
          <w:rFonts w:ascii="SimSun" w:hAnsi="SimSun"/>
        </w:rPr>
        <w:t xml:space="preserve">Elizabeth 于 2005 年成立自己的公司前，曾就职于 Meredith Corporation。Meredith Corporation 是 Better Homes 和 Gardens and Ladies' Home Journal 等杂志的出版商。 </w:t>
      </w:r>
    </w:p>
    <w:p w14:paraId="60A09D12" w14:textId="77777777" w:rsidR="00E917B1" w:rsidRPr="00E917B1" w:rsidRDefault="00E917B1" w:rsidP="00E917B1">
      <w:pPr>
        <w:spacing w:before="100" w:beforeAutospacing="1" w:after="100" w:afterAutospacing="1"/>
        <w:rPr>
          <w:rFonts w:ascii="SimSun" w:hAnsi="SimSun" w:cs="SimSun"/>
        </w:rPr>
      </w:pPr>
      <w:r>
        <w:rPr>
          <w:rFonts w:ascii="SimSun" w:hAnsi="SimSun"/>
        </w:rPr>
        <w:t>Elizabeth 拥有德雷克大学新闻与大众传媒学士学位。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0CB6AA83" w14:textId="77777777" w:rsidR="00726CAD" w:rsidRPr="00E917B1" w:rsidRDefault="00726CAD">
      <w:pPr>
        <w:rPr>
          <w:rFonts w:ascii="Times New Roman" w:hAnsi="Times New Roman" w:cs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726CAD" w:rsidRPr="00E917B1" w:rsidSect="00726C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revisionView w:markup="0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7B1"/>
    <w:rsid w:val="001E0082"/>
    <w:rsid w:val="003E06D2"/>
    <w:rsid w:val="004972F1"/>
    <w:rsid w:val="00713A9A"/>
    <w:rsid w:val="00726CAD"/>
    <w:rsid w:val="009707A9"/>
    <w:rsid w:val="009B64AD"/>
    <w:rsid w:val="00DE6C83"/>
    <w:rsid w:val="00E917B1"/>
    <w:rsid w:val="00F85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681833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17B1"/>
    <w:pPr>
      <w:spacing w:before="100" w:beforeAutospacing="1" w:after="100" w:afterAutospacing="1"/>
      <w:outlineLvl w:val="2"/>
    </w:pPr>
    <w:rPr>
      <w:rFonts w:ascii="SimSun" w:hAnsi="SimSu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17B1"/>
    <w:rPr>
      <w:rFonts w:ascii="SimSun" w:hAnsi="SimSu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917B1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917B1"/>
    <w:rPr>
      <w:i/>
      <w:iCs/>
    </w:rPr>
  </w:style>
  <w:style w:type="character" w:styleId="Strong">
    <w:name w:val="Strong"/>
    <w:basedOn w:val="DefaultParagraphFont"/>
    <w:uiPriority w:val="22"/>
    <w:qFormat/>
    <w:rsid w:val="00E917B1"/>
    <w:rPr>
      <w:b/>
      <w:bCs/>
    </w:rPr>
  </w:style>
  <w:style w:type="character" w:styleId="Hyperlink">
    <w:name w:val="Hyperlink"/>
    <w:basedOn w:val="DefaultParagraphFont"/>
    <w:uiPriority w:val="99"/>
    <w:unhideWhenUsed/>
    <w:rsid w:val="00E917B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17B1"/>
    <w:rPr>
      <w:rFonts w:ascii="SimSun" w:hAnsi="SimSun" w:cs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7B1"/>
    <w:rPr>
      <w:rFonts w:ascii="SimSun" w:hAnsi="SimSun" w:cs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17B1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17B1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917B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917B1"/>
    <w:rPr>
      <w:i/>
      <w:iCs/>
    </w:rPr>
  </w:style>
  <w:style w:type="character" w:styleId="Strong">
    <w:name w:val="Strong"/>
    <w:basedOn w:val="DefaultParagraphFont"/>
    <w:uiPriority w:val="22"/>
    <w:qFormat/>
    <w:rsid w:val="00E917B1"/>
    <w:rPr>
      <w:b/>
      <w:bCs/>
    </w:rPr>
  </w:style>
  <w:style w:type="character" w:styleId="Hyperlink">
    <w:name w:val="Hyperlink"/>
    <w:basedOn w:val="DefaultParagraphFont"/>
    <w:uiPriority w:val="99"/>
    <w:unhideWhenUsed/>
    <w:rsid w:val="00E917B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17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7B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5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735</Characters>
  <Application>Microsoft Macintosh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Allison Ryder</cp:lastModifiedBy>
  <cp:revision>2</cp:revision>
  <dcterms:created xsi:type="dcterms:W3CDTF">2013-11-06T14:39:00Z</dcterms:created>
  <dcterms:modified xsi:type="dcterms:W3CDTF">2013-11-06T14:39:00Z</dcterms:modified>
</cp:coreProperties>
</file>